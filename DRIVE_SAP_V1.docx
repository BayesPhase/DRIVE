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6F170" w14:textId="6E0A5822" w:rsidR="00C12D39" w:rsidRDefault="00C12D39" w:rsidP="00C85B11">
      <w:pPr>
        <w:pStyle w:val="Title"/>
      </w:pPr>
      <w:r>
        <w:t>DRIVE: Daily Route Investigation Via an Efficient Bayesian Adaptive Trial Design</w:t>
      </w:r>
    </w:p>
    <w:p w14:paraId="61940928" w14:textId="7107E008" w:rsidR="003E5F2C" w:rsidRPr="003E5F2C" w:rsidRDefault="00C85B11" w:rsidP="003E5F2C">
      <w:pPr>
        <w:pStyle w:val="Subtitle"/>
        <w:rPr>
          <w:sz w:val="32"/>
          <w:szCs w:val="32"/>
        </w:rPr>
      </w:pPr>
      <w:r w:rsidRPr="003E5F2C">
        <w:rPr>
          <w:sz w:val="32"/>
          <w:szCs w:val="32"/>
        </w:rPr>
        <w:t>Statistical Analysis Plan</w:t>
      </w:r>
    </w:p>
    <w:sdt>
      <w:sdtPr>
        <w:rPr>
          <w:rFonts w:asciiTheme="minorHAnsi" w:eastAsiaTheme="minorHAnsi" w:hAnsiTheme="minorHAnsi" w:cstheme="minorBidi"/>
          <w:color w:val="2B579A"/>
          <w:sz w:val="24"/>
          <w:szCs w:val="24"/>
          <w:shd w:val="clear" w:color="auto" w:fill="E6E6E6"/>
        </w:rPr>
        <w:id w:val="390858996"/>
        <w:docPartObj>
          <w:docPartGallery w:val="Table of Contents"/>
          <w:docPartUnique/>
        </w:docPartObj>
      </w:sdtPr>
      <w:sdtEndPr>
        <w:rPr>
          <w:b/>
          <w:bCs/>
          <w:noProof/>
          <w:color w:val="auto"/>
          <w:shd w:val="clear" w:color="auto" w:fill="auto"/>
        </w:rPr>
      </w:sdtEndPr>
      <w:sdtContent>
        <w:p w14:paraId="1C4EEC3F" w14:textId="001DA096" w:rsidR="003E5F2C" w:rsidRPr="003E5F2C" w:rsidRDefault="003E5F2C">
          <w:pPr>
            <w:pStyle w:val="TOCHeading"/>
            <w:rPr>
              <w:b/>
              <w:bCs/>
              <w:color w:val="auto"/>
            </w:rPr>
          </w:pPr>
          <w:r w:rsidRPr="003E5F2C">
            <w:rPr>
              <w:b/>
              <w:bCs/>
              <w:color w:val="auto"/>
            </w:rPr>
            <w:t>Table of Contents</w:t>
          </w:r>
        </w:p>
        <w:p w14:paraId="42B83DB7" w14:textId="60921A36" w:rsidR="003E5F2C" w:rsidRDefault="003E5F2C">
          <w:pPr>
            <w:pStyle w:val="TOC1"/>
            <w:tabs>
              <w:tab w:val="left" w:pos="480"/>
              <w:tab w:val="right" w:leader="dot" w:pos="9350"/>
            </w:tabs>
            <w:rPr>
              <w:rFonts w:eastAsiaTheme="minorEastAsia"/>
              <w:noProof/>
              <w:kern w:val="2"/>
              <w:sz w:val="22"/>
              <w:szCs w:val="22"/>
              <w:lang w:eastAsia="zh-CN"/>
              <w14:ligatures w14:val="standardContextual"/>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52161447" w:history="1">
            <w:r w:rsidRPr="007C4D59">
              <w:rPr>
                <w:rStyle w:val="Hyperlink"/>
                <w:noProof/>
              </w:rPr>
              <w:t>1.</w:t>
            </w:r>
            <w:r>
              <w:rPr>
                <w:rFonts w:eastAsiaTheme="minorEastAsia"/>
                <w:noProof/>
                <w:kern w:val="2"/>
                <w:sz w:val="22"/>
                <w:szCs w:val="22"/>
                <w:lang w:eastAsia="zh-CN"/>
                <w14:ligatures w14:val="standardContextual"/>
              </w:rPr>
              <w:tab/>
            </w:r>
            <w:r w:rsidRPr="007C4D59">
              <w:rPr>
                <w:rStyle w:val="Hyperlink"/>
                <w:noProof/>
              </w:rPr>
              <w:t>Introduction</w:t>
            </w:r>
            <w:r>
              <w:rPr>
                <w:noProof/>
                <w:webHidden/>
              </w:rPr>
              <w:tab/>
            </w:r>
            <w:r>
              <w:rPr>
                <w:noProof/>
                <w:webHidden/>
                <w:color w:val="2B579A"/>
                <w:shd w:val="clear" w:color="auto" w:fill="E6E6E6"/>
              </w:rPr>
              <w:fldChar w:fldCharType="begin"/>
            </w:r>
            <w:r>
              <w:rPr>
                <w:noProof/>
                <w:webHidden/>
              </w:rPr>
              <w:instrText xml:space="preserve"> PAGEREF _Toc152161447 \h </w:instrText>
            </w:r>
            <w:r>
              <w:rPr>
                <w:noProof/>
                <w:webHidden/>
                <w:color w:val="2B579A"/>
                <w:shd w:val="clear" w:color="auto" w:fill="E6E6E6"/>
              </w:rPr>
            </w:r>
            <w:r>
              <w:rPr>
                <w:noProof/>
                <w:webHidden/>
                <w:color w:val="2B579A"/>
                <w:shd w:val="clear" w:color="auto" w:fill="E6E6E6"/>
              </w:rPr>
              <w:fldChar w:fldCharType="separate"/>
            </w:r>
            <w:r>
              <w:rPr>
                <w:noProof/>
                <w:webHidden/>
              </w:rPr>
              <w:t>2</w:t>
            </w:r>
            <w:r>
              <w:rPr>
                <w:noProof/>
                <w:webHidden/>
                <w:color w:val="2B579A"/>
                <w:shd w:val="clear" w:color="auto" w:fill="E6E6E6"/>
              </w:rPr>
              <w:fldChar w:fldCharType="end"/>
            </w:r>
          </w:hyperlink>
        </w:p>
        <w:p w14:paraId="312479E3" w14:textId="68385508" w:rsidR="003E5F2C" w:rsidRDefault="008E6333">
          <w:pPr>
            <w:pStyle w:val="TOC2"/>
            <w:tabs>
              <w:tab w:val="left" w:pos="880"/>
              <w:tab w:val="right" w:leader="dot" w:pos="9350"/>
            </w:tabs>
            <w:rPr>
              <w:rFonts w:eastAsiaTheme="minorEastAsia"/>
              <w:noProof/>
              <w:kern w:val="2"/>
              <w:sz w:val="22"/>
              <w:szCs w:val="22"/>
              <w:lang w:eastAsia="zh-CN"/>
              <w14:ligatures w14:val="standardContextual"/>
            </w:rPr>
          </w:pPr>
          <w:hyperlink w:anchor="_Toc152161448" w:history="1">
            <w:r w:rsidR="003E5F2C" w:rsidRPr="007C4D59">
              <w:rPr>
                <w:rStyle w:val="Hyperlink"/>
                <w:noProof/>
              </w:rPr>
              <w:t>1.1.</w:t>
            </w:r>
            <w:r w:rsidR="003E5F2C">
              <w:rPr>
                <w:rFonts w:eastAsiaTheme="minorEastAsia"/>
                <w:noProof/>
                <w:kern w:val="2"/>
                <w:sz w:val="22"/>
                <w:szCs w:val="22"/>
                <w:lang w:eastAsia="zh-CN"/>
                <w14:ligatures w14:val="standardContextual"/>
              </w:rPr>
              <w:tab/>
            </w:r>
            <w:r w:rsidR="003E5F2C" w:rsidRPr="007C4D59">
              <w:rPr>
                <w:rStyle w:val="Hyperlink"/>
                <w:noProof/>
              </w:rPr>
              <w:t>Background</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_Toc152161448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2</w:t>
            </w:r>
            <w:r w:rsidR="003E5F2C">
              <w:rPr>
                <w:noProof/>
                <w:webHidden/>
                <w:color w:val="2B579A"/>
                <w:shd w:val="clear" w:color="auto" w:fill="E6E6E6"/>
              </w:rPr>
              <w:fldChar w:fldCharType="end"/>
            </w:r>
          </w:hyperlink>
        </w:p>
        <w:p w14:paraId="5F64BC39" w14:textId="58987749" w:rsidR="003E5F2C" w:rsidRDefault="008E6333">
          <w:pPr>
            <w:pStyle w:val="TOC2"/>
            <w:tabs>
              <w:tab w:val="left" w:pos="880"/>
              <w:tab w:val="right" w:leader="dot" w:pos="9350"/>
            </w:tabs>
            <w:rPr>
              <w:rFonts w:eastAsiaTheme="minorEastAsia"/>
              <w:noProof/>
              <w:kern w:val="2"/>
              <w:sz w:val="22"/>
              <w:szCs w:val="22"/>
              <w:lang w:eastAsia="zh-CN"/>
              <w14:ligatures w14:val="standardContextual"/>
            </w:rPr>
          </w:pPr>
          <w:hyperlink w:anchor="_Toc152161449" w:history="1">
            <w:r w:rsidR="003E5F2C" w:rsidRPr="007C4D59">
              <w:rPr>
                <w:rStyle w:val="Hyperlink"/>
                <w:noProof/>
              </w:rPr>
              <w:t>1.2.</w:t>
            </w:r>
            <w:r w:rsidR="003E5F2C">
              <w:rPr>
                <w:rFonts w:eastAsiaTheme="minorEastAsia"/>
                <w:noProof/>
                <w:kern w:val="2"/>
                <w:sz w:val="22"/>
                <w:szCs w:val="22"/>
                <w:lang w:eastAsia="zh-CN"/>
                <w14:ligatures w14:val="standardContextual"/>
              </w:rPr>
              <w:tab/>
            </w:r>
            <w:r w:rsidR="003E5F2C" w:rsidRPr="007C4D59">
              <w:rPr>
                <w:rStyle w:val="Hyperlink"/>
                <w:noProof/>
              </w:rPr>
              <w:t>Primary Endpoint</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_Toc152161449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2</w:t>
            </w:r>
            <w:r w:rsidR="003E5F2C">
              <w:rPr>
                <w:noProof/>
                <w:webHidden/>
                <w:color w:val="2B579A"/>
                <w:shd w:val="clear" w:color="auto" w:fill="E6E6E6"/>
              </w:rPr>
              <w:fldChar w:fldCharType="end"/>
            </w:r>
          </w:hyperlink>
        </w:p>
        <w:p w14:paraId="3695D0D7" w14:textId="43C62F54" w:rsidR="003E5F2C" w:rsidRDefault="008E6333">
          <w:pPr>
            <w:pStyle w:val="TOC2"/>
            <w:tabs>
              <w:tab w:val="left" w:pos="880"/>
              <w:tab w:val="right" w:leader="dot" w:pos="9350"/>
            </w:tabs>
            <w:rPr>
              <w:rFonts w:eastAsiaTheme="minorEastAsia"/>
              <w:noProof/>
              <w:kern w:val="2"/>
              <w:sz w:val="22"/>
              <w:szCs w:val="22"/>
              <w:lang w:eastAsia="zh-CN"/>
              <w14:ligatures w14:val="standardContextual"/>
            </w:rPr>
          </w:pPr>
          <w:hyperlink w:anchor="_Toc152161450" w:history="1">
            <w:r w:rsidR="003E5F2C" w:rsidRPr="007C4D59">
              <w:rPr>
                <w:rStyle w:val="Hyperlink"/>
                <w:noProof/>
              </w:rPr>
              <w:t>1.3.</w:t>
            </w:r>
            <w:r w:rsidR="003E5F2C">
              <w:rPr>
                <w:rFonts w:eastAsiaTheme="minorEastAsia"/>
                <w:noProof/>
                <w:kern w:val="2"/>
                <w:sz w:val="22"/>
                <w:szCs w:val="22"/>
                <w:lang w:eastAsia="zh-CN"/>
                <w14:ligatures w14:val="standardContextual"/>
              </w:rPr>
              <w:tab/>
            </w:r>
            <w:r w:rsidR="003E5F2C" w:rsidRPr="007C4D59">
              <w:rPr>
                <w:rStyle w:val="Hyperlink"/>
                <w:noProof/>
              </w:rPr>
              <w:t>Treatment Arms</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_Toc152161450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2</w:t>
            </w:r>
            <w:r w:rsidR="003E5F2C">
              <w:rPr>
                <w:noProof/>
                <w:webHidden/>
                <w:color w:val="2B579A"/>
                <w:shd w:val="clear" w:color="auto" w:fill="E6E6E6"/>
              </w:rPr>
              <w:fldChar w:fldCharType="end"/>
            </w:r>
          </w:hyperlink>
        </w:p>
        <w:p w14:paraId="2C79A4CB" w14:textId="17C0F6CE" w:rsidR="003E5F2C" w:rsidRDefault="008E6333">
          <w:pPr>
            <w:pStyle w:val="TOC1"/>
            <w:tabs>
              <w:tab w:val="left" w:pos="480"/>
              <w:tab w:val="right" w:leader="dot" w:pos="9350"/>
            </w:tabs>
            <w:rPr>
              <w:rFonts w:eastAsiaTheme="minorEastAsia"/>
              <w:noProof/>
              <w:kern w:val="2"/>
              <w:sz w:val="22"/>
              <w:szCs w:val="22"/>
              <w:lang w:eastAsia="zh-CN"/>
              <w14:ligatures w14:val="standardContextual"/>
            </w:rPr>
          </w:pPr>
          <w:hyperlink w:anchor="_Toc152161451" w:history="1">
            <w:r w:rsidR="003E5F2C" w:rsidRPr="007C4D59">
              <w:rPr>
                <w:rStyle w:val="Hyperlink"/>
                <w:noProof/>
              </w:rPr>
              <w:t>2.</w:t>
            </w:r>
            <w:r w:rsidR="003E5F2C">
              <w:rPr>
                <w:rFonts w:eastAsiaTheme="minorEastAsia"/>
                <w:noProof/>
                <w:kern w:val="2"/>
                <w:sz w:val="22"/>
                <w:szCs w:val="22"/>
                <w:lang w:eastAsia="zh-CN"/>
                <w14:ligatures w14:val="standardContextual"/>
              </w:rPr>
              <w:tab/>
            </w:r>
            <w:r w:rsidR="003E5F2C" w:rsidRPr="007C4D59">
              <w:rPr>
                <w:rStyle w:val="Hyperlink"/>
                <w:noProof/>
              </w:rPr>
              <w:t>Statistical Modeling</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_Toc152161451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2</w:t>
            </w:r>
            <w:r w:rsidR="003E5F2C">
              <w:rPr>
                <w:noProof/>
                <w:webHidden/>
                <w:color w:val="2B579A"/>
                <w:shd w:val="clear" w:color="auto" w:fill="E6E6E6"/>
              </w:rPr>
              <w:fldChar w:fldCharType="end"/>
            </w:r>
          </w:hyperlink>
        </w:p>
        <w:p w14:paraId="51B3CDAC" w14:textId="5F4E3910" w:rsidR="003E5F2C" w:rsidRDefault="008E6333">
          <w:pPr>
            <w:pStyle w:val="TOC2"/>
            <w:tabs>
              <w:tab w:val="left" w:pos="880"/>
              <w:tab w:val="right" w:leader="dot" w:pos="9350"/>
            </w:tabs>
            <w:rPr>
              <w:rFonts w:eastAsiaTheme="minorEastAsia"/>
              <w:noProof/>
              <w:kern w:val="2"/>
              <w:sz w:val="22"/>
              <w:szCs w:val="22"/>
              <w:lang w:eastAsia="zh-CN"/>
              <w14:ligatures w14:val="standardContextual"/>
            </w:rPr>
          </w:pPr>
          <w:hyperlink w:anchor="_Toc152161452" w:history="1">
            <w:r w:rsidR="003E5F2C" w:rsidRPr="007C4D59">
              <w:rPr>
                <w:rStyle w:val="Hyperlink"/>
                <w:noProof/>
              </w:rPr>
              <w:t>2.1.</w:t>
            </w:r>
            <w:r w:rsidR="003E5F2C">
              <w:rPr>
                <w:rFonts w:eastAsiaTheme="minorEastAsia"/>
                <w:noProof/>
                <w:kern w:val="2"/>
                <w:sz w:val="22"/>
                <w:szCs w:val="22"/>
                <w:lang w:eastAsia="zh-CN"/>
                <w14:ligatures w14:val="standardContextual"/>
              </w:rPr>
              <w:tab/>
            </w:r>
            <w:r w:rsidR="003E5F2C" w:rsidRPr="007C4D59">
              <w:rPr>
                <w:rStyle w:val="Hyperlink"/>
                <w:noProof/>
              </w:rPr>
              <w:t>Final Endpoint Model</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_Toc152161452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2</w:t>
            </w:r>
            <w:r w:rsidR="003E5F2C">
              <w:rPr>
                <w:noProof/>
                <w:webHidden/>
                <w:color w:val="2B579A"/>
                <w:shd w:val="clear" w:color="auto" w:fill="E6E6E6"/>
              </w:rPr>
              <w:fldChar w:fldCharType="end"/>
            </w:r>
          </w:hyperlink>
        </w:p>
        <w:p w14:paraId="79E615B9" w14:textId="77D374D2" w:rsidR="003E5F2C" w:rsidRDefault="008E6333">
          <w:pPr>
            <w:pStyle w:val="TOC2"/>
            <w:tabs>
              <w:tab w:val="left" w:pos="880"/>
              <w:tab w:val="right" w:leader="dot" w:pos="9350"/>
            </w:tabs>
            <w:rPr>
              <w:rFonts w:eastAsiaTheme="minorEastAsia"/>
              <w:noProof/>
              <w:kern w:val="2"/>
              <w:sz w:val="22"/>
              <w:szCs w:val="22"/>
              <w:lang w:eastAsia="zh-CN"/>
              <w14:ligatures w14:val="standardContextual"/>
            </w:rPr>
          </w:pPr>
          <w:hyperlink w:anchor="_Toc152161453" w:history="1">
            <w:r w:rsidR="003E5F2C" w:rsidRPr="007C4D59">
              <w:rPr>
                <w:rStyle w:val="Hyperlink"/>
                <w:noProof/>
              </w:rPr>
              <w:t>2.2.</w:t>
            </w:r>
            <w:r w:rsidR="003E5F2C">
              <w:rPr>
                <w:rFonts w:eastAsiaTheme="minorEastAsia"/>
                <w:noProof/>
                <w:kern w:val="2"/>
                <w:sz w:val="22"/>
                <w:szCs w:val="22"/>
                <w:lang w:eastAsia="zh-CN"/>
                <w14:ligatures w14:val="standardContextual"/>
              </w:rPr>
              <w:tab/>
            </w:r>
            <w:r w:rsidR="003E5F2C" w:rsidRPr="007C4D59">
              <w:rPr>
                <w:rStyle w:val="Hyperlink"/>
                <w:noProof/>
              </w:rPr>
              <w:t>Evaluation of Posterior Estimates</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_Toc152161453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3</w:t>
            </w:r>
            <w:r w:rsidR="003E5F2C">
              <w:rPr>
                <w:noProof/>
                <w:webHidden/>
                <w:color w:val="2B579A"/>
                <w:shd w:val="clear" w:color="auto" w:fill="E6E6E6"/>
              </w:rPr>
              <w:fldChar w:fldCharType="end"/>
            </w:r>
          </w:hyperlink>
        </w:p>
        <w:p w14:paraId="0ADC5D09" w14:textId="5BB5D1C1" w:rsidR="003E5F2C" w:rsidRDefault="008E6333">
          <w:pPr>
            <w:pStyle w:val="TOC2"/>
            <w:tabs>
              <w:tab w:val="left" w:pos="880"/>
              <w:tab w:val="right" w:leader="dot" w:pos="9350"/>
            </w:tabs>
            <w:rPr>
              <w:rFonts w:eastAsiaTheme="minorEastAsia"/>
              <w:noProof/>
              <w:kern w:val="2"/>
              <w:sz w:val="22"/>
              <w:szCs w:val="22"/>
              <w:lang w:eastAsia="zh-CN"/>
              <w14:ligatures w14:val="standardContextual"/>
            </w:rPr>
          </w:pPr>
          <w:hyperlink w:anchor="_Toc152161454" w:history="1">
            <w:r w:rsidR="003E5F2C" w:rsidRPr="007C4D59">
              <w:rPr>
                <w:rStyle w:val="Hyperlink"/>
                <w:noProof/>
              </w:rPr>
              <w:t>2.3.</w:t>
            </w:r>
            <w:r w:rsidR="003E5F2C">
              <w:rPr>
                <w:rFonts w:eastAsiaTheme="minorEastAsia"/>
                <w:noProof/>
                <w:kern w:val="2"/>
                <w:sz w:val="22"/>
                <w:szCs w:val="22"/>
                <w:lang w:eastAsia="zh-CN"/>
                <w14:ligatures w14:val="standardContextual"/>
              </w:rPr>
              <w:tab/>
            </w:r>
            <w:r w:rsidR="003E5F2C" w:rsidRPr="007C4D59">
              <w:rPr>
                <w:rStyle w:val="Hyperlink"/>
                <w:noProof/>
              </w:rPr>
              <w:t>Quantities of Interest</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_Toc152161454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3</w:t>
            </w:r>
            <w:r w:rsidR="003E5F2C">
              <w:rPr>
                <w:noProof/>
                <w:webHidden/>
                <w:color w:val="2B579A"/>
                <w:shd w:val="clear" w:color="auto" w:fill="E6E6E6"/>
              </w:rPr>
              <w:fldChar w:fldCharType="end"/>
            </w:r>
          </w:hyperlink>
        </w:p>
        <w:p w14:paraId="42E9DB71" w14:textId="0A5CF5E6" w:rsidR="003E5F2C" w:rsidRDefault="008E6333">
          <w:pPr>
            <w:pStyle w:val="TOC3"/>
            <w:tabs>
              <w:tab w:val="left" w:pos="1320"/>
              <w:tab w:val="right" w:leader="dot" w:pos="9350"/>
            </w:tabs>
            <w:rPr>
              <w:rFonts w:eastAsiaTheme="minorEastAsia"/>
              <w:noProof/>
              <w:kern w:val="2"/>
              <w:sz w:val="22"/>
              <w:szCs w:val="22"/>
              <w:lang w:eastAsia="zh-CN"/>
              <w14:ligatures w14:val="standardContextual"/>
            </w:rPr>
          </w:pPr>
          <w:hyperlink w:anchor="_Toc152161455" w:history="1">
            <w:r w:rsidR="003E5F2C" w:rsidRPr="007C4D59">
              <w:rPr>
                <w:rStyle w:val="Hyperlink"/>
                <w:noProof/>
              </w:rPr>
              <w:t>2.3.1.</w:t>
            </w:r>
            <w:r w:rsidR="003E5F2C">
              <w:rPr>
                <w:rFonts w:eastAsiaTheme="minorEastAsia"/>
                <w:noProof/>
                <w:kern w:val="2"/>
                <w:sz w:val="22"/>
                <w:szCs w:val="22"/>
                <w:lang w:eastAsia="zh-CN"/>
                <w14:ligatures w14:val="standardContextual"/>
              </w:rPr>
              <w:tab/>
            </w:r>
            <w:r w:rsidR="003E5F2C" w:rsidRPr="007C4D59">
              <w:rPr>
                <w:rStyle w:val="Hyperlink"/>
                <w:noProof/>
              </w:rPr>
              <w:t>Posterior Probabilities</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_Toc152161455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3</w:t>
            </w:r>
            <w:r w:rsidR="003E5F2C">
              <w:rPr>
                <w:noProof/>
                <w:webHidden/>
                <w:color w:val="2B579A"/>
                <w:shd w:val="clear" w:color="auto" w:fill="E6E6E6"/>
              </w:rPr>
              <w:fldChar w:fldCharType="end"/>
            </w:r>
          </w:hyperlink>
        </w:p>
        <w:p w14:paraId="2094483B" w14:textId="1EE9F34F" w:rsidR="003E5F2C" w:rsidRDefault="008E6333">
          <w:pPr>
            <w:pStyle w:val="TOC3"/>
            <w:tabs>
              <w:tab w:val="left" w:pos="1320"/>
              <w:tab w:val="right" w:leader="dot" w:pos="9350"/>
            </w:tabs>
            <w:rPr>
              <w:rFonts w:eastAsiaTheme="minorEastAsia"/>
              <w:noProof/>
              <w:kern w:val="2"/>
              <w:sz w:val="22"/>
              <w:szCs w:val="22"/>
              <w:lang w:eastAsia="zh-CN"/>
              <w14:ligatures w14:val="standardContextual"/>
            </w:rPr>
          </w:pPr>
          <w:hyperlink w:anchor="_Toc152161456" w:history="1">
            <w:r w:rsidR="003E5F2C" w:rsidRPr="007C4D59">
              <w:rPr>
                <w:rStyle w:val="Hyperlink"/>
                <w:noProof/>
              </w:rPr>
              <w:t>2.3.2.</w:t>
            </w:r>
            <w:r w:rsidR="003E5F2C">
              <w:rPr>
                <w:rFonts w:eastAsiaTheme="minorEastAsia"/>
                <w:noProof/>
                <w:kern w:val="2"/>
                <w:sz w:val="22"/>
                <w:szCs w:val="22"/>
                <w:lang w:eastAsia="zh-CN"/>
                <w14:ligatures w14:val="standardContextual"/>
              </w:rPr>
              <w:tab/>
            </w:r>
            <w:r w:rsidR="003E5F2C" w:rsidRPr="007C4D59">
              <w:rPr>
                <w:rStyle w:val="Hyperlink"/>
                <w:noProof/>
              </w:rPr>
              <w:t>Target Routes</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_Toc152161456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3</w:t>
            </w:r>
            <w:r w:rsidR="003E5F2C">
              <w:rPr>
                <w:noProof/>
                <w:webHidden/>
                <w:color w:val="2B579A"/>
                <w:shd w:val="clear" w:color="auto" w:fill="E6E6E6"/>
              </w:rPr>
              <w:fldChar w:fldCharType="end"/>
            </w:r>
          </w:hyperlink>
        </w:p>
        <w:p w14:paraId="73A3D287" w14:textId="7B41F1DE" w:rsidR="003E5F2C" w:rsidRDefault="008E6333">
          <w:pPr>
            <w:pStyle w:val="TOC3"/>
            <w:tabs>
              <w:tab w:val="left" w:pos="1320"/>
              <w:tab w:val="right" w:leader="dot" w:pos="9350"/>
            </w:tabs>
            <w:rPr>
              <w:rFonts w:eastAsiaTheme="minorEastAsia"/>
              <w:noProof/>
              <w:kern w:val="2"/>
              <w:sz w:val="22"/>
              <w:szCs w:val="22"/>
              <w:lang w:eastAsia="zh-CN"/>
              <w14:ligatures w14:val="standardContextual"/>
            </w:rPr>
          </w:pPr>
          <w:hyperlink w:anchor="_Toc152161457" w:history="1">
            <w:r w:rsidR="003E5F2C" w:rsidRPr="007C4D59">
              <w:rPr>
                <w:rStyle w:val="Hyperlink"/>
                <w:noProof/>
              </w:rPr>
              <w:t>2.3.3.</w:t>
            </w:r>
            <w:r w:rsidR="003E5F2C">
              <w:rPr>
                <w:rFonts w:eastAsiaTheme="minorEastAsia"/>
                <w:noProof/>
                <w:kern w:val="2"/>
                <w:sz w:val="22"/>
                <w:szCs w:val="22"/>
                <w:lang w:eastAsia="zh-CN"/>
                <w14:ligatures w14:val="standardContextual"/>
              </w:rPr>
              <w:tab/>
            </w:r>
            <w:r w:rsidR="003E5F2C" w:rsidRPr="007C4D59">
              <w:rPr>
                <w:rStyle w:val="Hyperlink"/>
                <w:noProof/>
              </w:rPr>
              <w:t>Decision Quantities</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_Toc152161457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3</w:t>
            </w:r>
            <w:r w:rsidR="003E5F2C">
              <w:rPr>
                <w:noProof/>
                <w:webHidden/>
                <w:color w:val="2B579A"/>
                <w:shd w:val="clear" w:color="auto" w:fill="E6E6E6"/>
              </w:rPr>
              <w:fldChar w:fldCharType="end"/>
            </w:r>
          </w:hyperlink>
        </w:p>
        <w:p w14:paraId="6ED06FBD" w14:textId="43BE0401" w:rsidR="003E5F2C" w:rsidRDefault="008E6333">
          <w:pPr>
            <w:pStyle w:val="TOC2"/>
            <w:tabs>
              <w:tab w:val="left" w:pos="880"/>
              <w:tab w:val="right" w:leader="dot" w:pos="9350"/>
            </w:tabs>
            <w:rPr>
              <w:rFonts w:eastAsiaTheme="minorEastAsia"/>
              <w:noProof/>
              <w:kern w:val="2"/>
              <w:sz w:val="22"/>
              <w:szCs w:val="22"/>
              <w:lang w:eastAsia="zh-CN"/>
              <w14:ligatures w14:val="standardContextual"/>
            </w:rPr>
          </w:pPr>
          <w:hyperlink w:anchor="_Toc152161458" w:history="1">
            <w:r w:rsidR="003E5F2C" w:rsidRPr="007C4D59">
              <w:rPr>
                <w:rStyle w:val="Hyperlink"/>
                <w:noProof/>
              </w:rPr>
              <w:t>2.4.</w:t>
            </w:r>
            <w:r w:rsidR="003E5F2C">
              <w:rPr>
                <w:rFonts w:eastAsiaTheme="minorEastAsia"/>
                <w:noProof/>
                <w:kern w:val="2"/>
                <w:sz w:val="22"/>
                <w:szCs w:val="22"/>
                <w:lang w:eastAsia="zh-CN"/>
                <w14:ligatures w14:val="standardContextual"/>
              </w:rPr>
              <w:tab/>
            </w:r>
            <w:r w:rsidR="003E5F2C" w:rsidRPr="007C4D59">
              <w:rPr>
                <w:rStyle w:val="Hyperlink"/>
                <w:noProof/>
              </w:rPr>
              <w:t>Conventions for Missing Data</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_Toc152161458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3</w:t>
            </w:r>
            <w:r w:rsidR="003E5F2C">
              <w:rPr>
                <w:noProof/>
                <w:webHidden/>
                <w:color w:val="2B579A"/>
                <w:shd w:val="clear" w:color="auto" w:fill="E6E6E6"/>
              </w:rPr>
              <w:fldChar w:fldCharType="end"/>
            </w:r>
          </w:hyperlink>
        </w:p>
        <w:p w14:paraId="4D5B98AD" w14:textId="1BF8EEDD" w:rsidR="003E5F2C" w:rsidRDefault="008E6333">
          <w:pPr>
            <w:pStyle w:val="TOC2"/>
            <w:tabs>
              <w:tab w:val="left" w:pos="880"/>
              <w:tab w:val="right" w:leader="dot" w:pos="9350"/>
            </w:tabs>
            <w:rPr>
              <w:rFonts w:eastAsiaTheme="minorEastAsia"/>
              <w:noProof/>
              <w:kern w:val="2"/>
              <w:sz w:val="22"/>
              <w:szCs w:val="22"/>
              <w:lang w:eastAsia="zh-CN"/>
              <w14:ligatures w14:val="standardContextual"/>
            </w:rPr>
          </w:pPr>
          <w:hyperlink w:anchor="_Toc152161459" w:history="1">
            <w:r w:rsidR="003E5F2C" w:rsidRPr="007C4D59">
              <w:rPr>
                <w:rStyle w:val="Hyperlink"/>
                <w:noProof/>
              </w:rPr>
              <w:t>2.5.</w:t>
            </w:r>
            <w:r w:rsidR="003E5F2C">
              <w:rPr>
                <w:rFonts w:eastAsiaTheme="minorEastAsia"/>
                <w:noProof/>
                <w:kern w:val="2"/>
                <w:sz w:val="22"/>
                <w:szCs w:val="22"/>
                <w:lang w:eastAsia="zh-CN"/>
                <w14:ligatures w14:val="standardContextual"/>
              </w:rPr>
              <w:tab/>
            </w:r>
            <w:r w:rsidR="003E5F2C" w:rsidRPr="007C4D59">
              <w:rPr>
                <w:rStyle w:val="Hyperlink"/>
                <w:noProof/>
              </w:rPr>
              <w:t>Analysis Sets</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_Toc152161459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3</w:t>
            </w:r>
            <w:r w:rsidR="003E5F2C">
              <w:rPr>
                <w:noProof/>
                <w:webHidden/>
                <w:color w:val="2B579A"/>
                <w:shd w:val="clear" w:color="auto" w:fill="E6E6E6"/>
              </w:rPr>
              <w:fldChar w:fldCharType="end"/>
            </w:r>
          </w:hyperlink>
        </w:p>
        <w:p w14:paraId="4DFCF7CB" w14:textId="3B1484B7" w:rsidR="003E5F2C" w:rsidRDefault="008E6333">
          <w:pPr>
            <w:pStyle w:val="TOC3"/>
            <w:tabs>
              <w:tab w:val="left" w:pos="1320"/>
              <w:tab w:val="right" w:leader="dot" w:pos="9350"/>
            </w:tabs>
            <w:rPr>
              <w:rFonts w:eastAsiaTheme="minorEastAsia"/>
              <w:noProof/>
              <w:kern w:val="2"/>
              <w:sz w:val="22"/>
              <w:szCs w:val="22"/>
              <w:lang w:eastAsia="zh-CN"/>
              <w14:ligatures w14:val="standardContextual"/>
            </w:rPr>
          </w:pPr>
          <w:hyperlink w:anchor="_Toc152161460" w:history="1">
            <w:r w:rsidR="003E5F2C" w:rsidRPr="007C4D59">
              <w:rPr>
                <w:rStyle w:val="Hyperlink"/>
                <w:noProof/>
              </w:rPr>
              <w:t>2.5.1.</w:t>
            </w:r>
            <w:r w:rsidR="003E5F2C">
              <w:rPr>
                <w:rFonts w:eastAsiaTheme="minorEastAsia"/>
                <w:noProof/>
                <w:kern w:val="2"/>
                <w:sz w:val="22"/>
                <w:szCs w:val="22"/>
                <w:lang w:eastAsia="zh-CN"/>
                <w14:ligatures w14:val="standardContextual"/>
              </w:rPr>
              <w:tab/>
            </w:r>
            <w:r w:rsidR="003E5F2C" w:rsidRPr="007C4D59">
              <w:rPr>
                <w:rStyle w:val="Hyperlink"/>
                <w:noProof/>
              </w:rPr>
              <w:t>Primary Set</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_Toc152161460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3</w:t>
            </w:r>
            <w:r w:rsidR="003E5F2C">
              <w:rPr>
                <w:noProof/>
                <w:webHidden/>
                <w:color w:val="2B579A"/>
                <w:shd w:val="clear" w:color="auto" w:fill="E6E6E6"/>
              </w:rPr>
              <w:fldChar w:fldCharType="end"/>
            </w:r>
          </w:hyperlink>
        </w:p>
        <w:p w14:paraId="7CBB0381" w14:textId="530F0FDF" w:rsidR="003E5F2C" w:rsidRDefault="008E6333">
          <w:pPr>
            <w:pStyle w:val="TOC3"/>
            <w:tabs>
              <w:tab w:val="left" w:pos="1320"/>
              <w:tab w:val="right" w:leader="dot" w:pos="9350"/>
            </w:tabs>
            <w:rPr>
              <w:rFonts w:eastAsiaTheme="minorEastAsia"/>
              <w:noProof/>
              <w:kern w:val="2"/>
              <w:sz w:val="22"/>
              <w:szCs w:val="22"/>
              <w:lang w:eastAsia="zh-CN"/>
              <w14:ligatures w14:val="standardContextual"/>
            </w:rPr>
          </w:pPr>
          <w:hyperlink w:anchor="_Toc152161461" w:history="1">
            <w:r w:rsidR="003E5F2C" w:rsidRPr="007C4D59">
              <w:rPr>
                <w:rStyle w:val="Hyperlink"/>
                <w:noProof/>
              </w:rPr>
              <w:t>2.5.2.</w:t>
            </w:r>
            <w:r w:rsidR="003E5F2C">
              <w:rPr>
                <w:rFonts w:eastAsiaTheme="minorEastAsia"/>
                <w:noProof/>
                <w:kern w:val="2"/>
                <w:sz w:val="22"/>
                <w:szCs w:val="22"/>
                <w:lang w:eastAsia="zh-CN"/>
                <w14:ligatures w14:val="standardContextual"/>
              </w:rPr>
              <w:tab/>
            </w:r>
            <w:r w:rsidR="003E5F2C" w:rsidRPr="007C4D59">
              <w:rPr>
                <w:rStyle w:val="Hyperlink"/>
                <w:noProof/>
              </w:rPr>
              <w:t>Safety Set</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_Toc152161461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3</w:t>
            </w:r>
            <w:r w:rsidR="003E5F2C">
              <w:rPr>
                <w:noProof/>
                <w:webHidden/>
                <w:color w:val="2B579A"/>
                <w:shd w:val="clear" w:color="auto" w:fill="E6E6E6"/>
              </w:rPr>
              <w:fldChar w:fldCharType="end"/>
            </w:r>
          </w:hyperlink>
        </w:p>
        <w:p w14:paraId="2D82671F" w14:textId="75B36701" w:rsidR="003E5F2C" w:rsidRDefault="008E6333">
          <w:pPr>
            <w:pStyle w:val="TOC1"/>
            <w:tabs>
              <w:tab w:val="left" w:pos="480"/>
              <w:tab w:val="right" w:leader="dot" w:pos="9350"/>
            </w:tabs>
            <w:rPr>
              <w:rFonts w:eastAsiaTheme="minorEastAsia"/>
              <w:noProof/>
              <w:kern w:val="2"/>
              <w:sz w:val="22"/>
              <w:szCs w:val="22"/>
              <w:lang w:eastAsia="zh-CN"/>
              <w14:ligatures w14:val="standardContextual"/>
            </w:rPr>
          </w:pPr>
          <w:hyperlink w:anchor="_Toc152161462" w:history="1">
            <w:r w:rsidR="003E5F2C" w:rsidRPr="007C4D59">
              <w:rPr>
                <w:rStyle w:val="Hyperlink"/>
                <w:noProof/>
              </w:rPr>
              <w:t>3.</w:t>
            </w:r>
            <w:r w:rsidR="003E5F2C">
              <w:rPr>
                <w:rFonts w:eastAsiaTheme="minorEastAsia"/>
                <w:noProof/>
                <w:kern w:val="2"/>
                <w:sz w:val="22"/>
                <w:szCs w:val="22"/>
                <w:lang w:eastAsia="zh-CN"/>
                <w14:ligatures w14:val="standardContextual"/>
              </w:rPr>
              <w:tab/>
            </w:r>
            <w:r w:rsidR="003E5F2C" w:rsidRPr="007C4D59">
              <w:rPr>
                <w:rStyle w:val="Hyperlink"/>
                <w:noProof/>
              </w:rPr>
              <w:t>Study Design</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_Toc152161462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3</w:t>
            </w:r>
            <w:r w:rsidR="003E5F2C">
              <w:rPr>
                <w:noProof/>
                <w:webHidden/>
                <w:color w:val="2B579A"/>
                <w:shd w:val="clear" w:color="auto" w:fill="E6E6E6"/>
              </w:rPr>
              <w:fldChar w:fldCharType="end"/>
            </w:r>
          </w:hyperlink>
        </w:p>
        <w:p w14:paraId="7EBAE274" w14:textId="346B4D54" w:rsidR="003E5F2C" w:rsidRDefault="008E6333">
          <w:pPr>
            <w:pStyle w:val="TOC2"/>
            <w:tabs>
              <w:tab w:val="left" w:pos="880"/>
              <w:tab w:val="right" w:leader="dot" w:pos="9350"/>
            </w:tabs>
            <w:rPr>
              <w:rFonts w:eastAsiaTheme="minorEastAsia"/>
              <w:noProof/>
              <w:kern w:val="2"/>
              <w:sz w:val="22"/>
              <w:szCs w:val="22"/>
              <w:lang w:eastAsia="zh-CN"/>
              <w14:ligatures w14:val="standardContextual"/>
            </w:rPr>
          </w:pPr>
          <w:hyperlink w:anchor="_Toc152161463" w:history="1">
            <w:r w:rsidR="003E5F2C" w:rsidRPr="007C4D59">
              <w:rPr>
                <w:rStyle w:val="Hyperlink"/>
                <w:noProof/>
              </w:rPr>
              <w:t>3.1.</w:t>
            </w:r>
            <w:r w:rsidR="003E5F2C">
              <w:rPr>
                <w:rFonts w:eastAsiaTheme="minorEastAsia"/>
                <w:noProof/>
                <w:kern w:val="2"/>
                <w:sz w:val="22"/>
                <w:szCs w:val="22"/>
                <w:lang w:eastAsia="zh-CN"/>
                <w14:ligatures w14:val="standardContextual"/>
              </w:rPr>
              <w:tab/>
            </w:r>
            <w:r w:rsidR="003E5F2C" w:rsidRPr="007C4D59">
              <w:rPr>
                <w:rStyle w:val="Hyperlink"/>
                <w:noProof/>
              </w:rPr>
              <w:t>Timing of Interim Analyses</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_Toc152161463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3</w:t>
            </w:r>
            <w:r w:rsidR="003E5F2C">
              <w:rPr>
                <w:noProof/>
                <w:webHidden/>
                <w:color w:val="2B579A"/>
                <w:shd w:val="clear" w:color="auto" w:fill="E6E6E6"/>
              </w:rPr>
              <w:fldChar w:fldCharType="end"/>
            </w:r>
          </w:hyperlink>
        </w:p>
        <w:p w14:paraId="628E864E" w14:textId="244E2B1C" w:rsidR="003E5F2C" w:rsidRDefault="008E6333">
          <w:pPr>
            <w:pStyle w:val="TOC2"/>
            <w:tabs>
              <w:tab w:val="left" w:pos="880"/>
              <w:tab w:val="right" w:leader="dot" w:pos="9350"/>
            </w:tabs>
            <w:rPr>
              <w:rFonts w:eastAsiaTheme="minorEastAsia"/>
              <w:noProof/>
              <w:kern w:val="2"/>
              <w:sz w:val="22"/>
              <w:szCs w:val="22"/>
              <w:lang w:eastAsia="zh-CN"/>
              <w14:ligatures w14:val="standardContextual"/>
            </w:rPr>
          </w:pPr>
          <w:hyperlink w:anchor="_Toc152161464" w:history="1">
            <w:r w:rsidR="003E5F2C" w:rsidRPr="007C4D59">
              <w:rPr>
                <w:rStyle w:val="Hyperlink"/>
                <w:noProof/>
              </w:rPr>
              <w:t>3.2.</w:t>
            </w:r>
            <w:r w:rsidR="003E5F2C">
              <w:rPr>
                <w:rFonts w:eastAsiaTheme="minorEastAsia"/>
                <w:noProof/>
                <w:kern w:val="2"/>
                <w:sz w:val="22"/>
                <w:szCs w:val="22"/>
                <w:lang w:eastAsia="zh-CN"/>
                <w14:ligatures w14:val="standardContextual"/>
              </w:rPr>
              <w:tab/>
            </w:r>
            <w:r w:rsidR="003E5F2C" w:rsidRPr="007C4D59">
              <w:rPr>
                <w:rStyle w:val="Hyperlink"/>
                <w:noProof/>
              </w:rPr>
              <w:t>Response Adaptive Randomization</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_Toc152161464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4</w:t>
            </w:r>
            <w:r w:rsidR="003E5F2C">
              <w:rPr>
                <w:noProof/>
                <w:webHidden/>
                <w:color w:val="2B579A"/>
                <w:shd w:val="clear" w:color="auto" w:fill="E6E6E6"/>
              </w:rPr>
              <w:fldChar w:fldCharType="end"/>
            </w:r>
          </w:hyperlink>
        </w:p>
        <w:p w14:paraId="10C35C72" w14:textId="6C50D625" w:rsidR="003E5F2C" w:rsidRDefault="008E6333">
          <w:pPr>
            <w:pStyle w:val="TOC2"/>
            <w:tabs>
              <w:tab w:val="left" w:pos="880"/>
              <w:tab w:val="right" w:leader="dot" w:pos="9350"/>
            </w:tabs>
            <w:rPr>
              <w:rFonts w:eastAsiaTheme="minorEastAsia"/>
              <w:noProof/>
              <w:kern w:val="2"/>
              <w:sz w:val="22"/>
              <w:szCs w:val="22"/>
              <w:lang w:eastAsia="zh-CN"/>
              <w14:ligatures w14:val="standardContextual"/>
            </w:rPr>
          </w:pPr>
          <w:hyperlink w:anchor="_Toc152161465" w:history="1">
            <w:r w:rsidR="003E5F2C" w:rsidRPr="007C4D59">
              <w:rPr>
                <w:rStyle w:val="Hyperlink"/>
                <w:noProof/>
              </w:rPr>
              <w:t>3.3.</w:t>
            </w:r>
            <w:r w:rsidR="003E5F2C">
              <w:rPr>
                <w:rFonts w:eastAsiaTheme="minorEastAsia"/>
                <w:noProof/>
                <w:kern w:val="2"/>
                <w:sz w:val="22"/>
                <w:szCs w:val="22"/>
                <w:lang w:eastAsia="zh-CN"/>
                <w14:ligatures w14:val="standardContextual"/>
              </w:rPr>
              <w:tab/>
            </w:r>
            <w:r w:rsidR="003E5F2C" w:rsidRPr="007C4D59">
              <w:rPr>
                <w:rStyle w:val="Hyperlink"/>
                <w:noProof/>
              </w:rPr>
              <w:t>Criteria for Stopping Accrual</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_Toc152161465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4</w:t>
            </w:r>
            <w:r w:rsidR="003E5F2C">
              <w:rPr>
                <w:noProof/>
                <w:webHidden/>
                <w:color w:val="2B579A"/>
                <w:shd w:val="clear" w:color="auto" w:fill="E6E6E6"/>
              </w:rPr>
              <w:fldChar w:fldCharType="end"/>
            </w:r>
          </w:hyperlink>
        </w:p>
        <w:p w14:paraId="31BE296D" w14:textId="623BFC23" w:rsidR="003E5F2C" w:rsidRDefault="008E6333">
          <w:pPr>
            <w:pStyle w:val="TOC3"/>
            <w:tabs>
              <w:tab w:val="left" w:pos="1320"/>
              <w:tab w:val="right" w:leader="dot" w:pos="9350"/>
            </w:tabs>
            <w:rPr>
              <w:rFonts w:eastAsiaTheme="minorEastAsia"/>
              <w:noProof/>
              <w:kern w:val="2"/>
              <w:sz w:val="22"/>
              <w:szCs w:val="22"/>
              <w:lang w:eastAsia="zh-CN"/>
              <w14:ligatures w14:val="standardContextual"/>
            </w:rPr>
          </w:pPr>
          <w:hyperlink w:anchor="_Toc152161466" w:history="1">
            <w:r w:rsidR="003E5F2C" w:rsidRPr="007C4D59">
              <w:rPr>
                <w:rStyle w:val="Hyperlink"/>
                <w:noProof/>
              </w:rPr>
              <w:t>3.3.1.</w:t>
            </w:r>
            <w:r w:rsidR="003E5F2C">
              <w:rPr>
                <w:rFonts w:eastAsiaTheme="minorEastAsia"/>
                <w:noProof/>
                <w:kern w:val="2"/>
                <w:sz w:val="22"/>
                <w:szCs w:val="22"/>
                <w:lang w:eastAsia="zh-CN"/>
                <w14:ligatures w14:val="standardContextual"/>
              </w:rPr>
              <w:tab/>
            </w:r>
            <w:r w:rsidR="003E5F2C" w:rsidRPr="007C4D59">
              <w:rPr>
                <w:rStyle w:val="Hyperlink"/>
                <w:noProof/>
              </w:rPr>
              <w:t>Stopping for Futility</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_Toc152161466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4</w:t>
            </w:r>
            <w:r w:rsidR="003E5F2C">
              <w:rPr>
                <w:noProof/>
                <w:webHidden/>
                <w:color w:val="2B579A"/>
                <w:shd w:val="clear" w:color="auto" w:fill="E6E6E6"/>
              </w:rPr>
              <w:fldChar w:fldCharType="end"/>
            </w:r>
          </w:hyperlink>
        </w:p>
        <w:p w14:paraId="67481449" w14:textId="104DB35E" w:rsidR="003E5F2C" w:rsidRDefault="008E6333">
          <w:pPr>
            <w:pStyle w:val="TOC3"/>
            <w:tabs>
              <w:tab w:val="left" w:pos="1320"/>
              <w:tab w:val="right" w:leader="dot" w:pos="9350"/>
            </w:tabs>
            <w:rPr>
              <w:rFonts w:eastAsiaTheme="minorEastAsia"/>
              <w:noProof/>
              <w:kern w:val="2"/>
              <w:sz w:val="22"/>
              <w:szCs w:val="22"/>
              <w:lang w:eastAsia="zh-CN"/>
              <w14:ligatures w14:val="standardContextual"/>
            </w:rPr>
          </w:pPr>
          <w:hyperlink w:anchor="_Toc152161467" w:history="1">
            <w:r w:rsidR="003E5F2C" w:rsidRPr="007C4D59">
              <w:rPr>
                <w:rStyle w:val="Hyperlink"/>
                <w:noProof/>
              </w:rPr>
              <w:t>3.3.2.</w:t>
            </w:r>
            <w:r w:rsidR="003E5F2C">
              <w:rPr>
                <w:rFonts w:eastAsiaTheme="minorEastAsia"/>
                <w:noProof/>
                <w:kern w:val="2"/>
                <w:sz w:val="22"/>
                <w:szCs w:val="22"/>
                <w:lang w:eastAsia="zh-CN"/>
                <w14:ligatures w14:val="standardContextual"/>
              </w:rPr>
              <w:tab/>
            </w:r>
            <w:r w:rsidR="003E5F2C" w:rsidRPr="007C4D59">
              <w:rPr>
                <w:rStyle w:val="Hyperlink"/>
                <w:noProof/>
              </w:rPr>
              <w:t>Stopping for Expected Success</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_Toc152161467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5</w:t>
            </w:r>
            <w:r w:rsidR="003E5F2C">
              <w:rPr>
                <w:noProof/>
                <w:webHidden/>
                <w:color w:val="2B579A"/>
                <w:shd w:val="clear" w:color="auto" w:fill="E6E6E6"/>
              </w:rPr>
              <w:fldChar w:fldCharType="end"/>
            </w:r>
          </w:hyperlink>
        </w:p>
        <w:p w14:paraId="533F1E9E" w14:textId="44109662" w:rsidR="003E5F2C" w:rsidRDefault="008E6333">
          <w:pPr>
            <w:pStyle w:val="TOC2"/>
            <w:tabs>
              <w:tab w:val="left" w:pos="880"/>
              <w:tab w:val="right" w:leader="dot" w:pos="9350"/>
            </w:tabs>
            <w:rPr>
              <w:rFonts w:eastAsiaTheme="minorEastAsia"/>
              <w:noProof/>
              <w:kern w:val="2"/>
              <w:sz w:val="22"/>
              <w:szCs w:val="22"/>
              <w:lang w:eastAsia="zh-CN"/>
              <w14:ligatures w14:val="standardContextual"/>
            </w:rPr>
          </w:pPr>
          <w:hyperlink w:anchor="_Toc152161468" w:history="1">
            <w:r w:rsidR="003E5F2C" w:rsidRPr="007C4D59">
              <w:rPr>
                <w:rStyle w:val="Hyperlink"/>
                <w:noProof/>
              </w:rPr>
              <w:t>3.4.</w:t>
            </w:r>
            <w:r w:rsidR="003E5F2C">
              <w:rPr>
                <w:rFonts w:eastAsiaTheme="minorEastAsia"/>
                <w:noProof/>
                <w:kern w:val="2"/>
                <w:sz w:val="22"/>
                <w:szCs w:val="22"/>
                <w:lang w:eastAsia="zh-CN"/>
                <w14:ligatures w14:val="standardContextual"/>
              </w:rPr>
              <w:tab/>
            </w:r>
            <w:r w:rsidR="003E5F2C" w:rsidRPr="007C4D59">
              <w:rPr>
                <w:rStyle w:val="Hyperlink"/>
                <w:noProof/>
              </w:rPr>
              <w:t>Final Evaluation Criteria</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_Toc152161468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5</w:t>
            </w:r>
            <w:r w:rsidR="003E5F2C">
              <w:rPr>
                <w:noProof/>
                <w:webHidden/>
                <w:color w:val="2B579A"/>
                <w:shd w:val="clear" w:color="auto" w:fill="E6E6E6"/>
              </w:rPr>
              <w:fldChar w:fldCharType="end"/>
            </w:r>
          </w:hyperlink>
        </w:p>
        <w:p w14:paraId="37867508" w14:textId="0D80AFEB" w:rsidR="003E5F2C" w:rsidRDefault="008E6333">
          <w:pPr>
            <w:pStyle w:val="TOC1"/>
            <w:tabs>
              <w:tab w:val="left" w:pos="480"/>
              <w:tab w:val="right" w:leader="dot" w:pos="9350"/>
            </w:tabs>
            <w:rPr>
              <w:rFonts w:eastAsiaTheme="minorEastAsia"/>
              <w:noProof/>
              <w:kern w:val="2"/>
              <w:sz w:val="22"/>
              <w:szCs w:val="22"/>
              <w:lang w:eastAsia="zh-CN"/>
              <w14:ligatures w14:val="standardContextual"/>
            </w:rPr>
          </w:pPr>
          <w:hyperlink w:anchor="_Toc152161469" w:history="1">
            <w:r w:rsidR="003E5F2C" w:rsidRPr="007C4D59">
              <w:rPr>
                <w:rStyle w:val="Hyperlink"/>
                <w:noProof/>
              </w:rPr>
              <w:t>4.</w:t>
            </w:r>
            <w:r w:rsidR="003E5F2C">
              <w:rPr>
                <w:rFonts w:eastAsiaTheme="minorEastAsia"/>
                <w:noProof/>
                <w:kern w:val="2"/>
                <w:sz w:val="22"/>
                <w:szCs w:val="22"/>
                <w:lang w:eastAsia="zh-CN"/>
                <w14:ligatures w14:val="standardContextual"/>
              </w:rPr>
              <w:tab/>
            </w:r>
            <w:r w:rsidR="003E5F2C" w:rsidRPr="007C4D59">
              <w:rPr>
                <w:rStyle w:val="Hyperlink"/>
                <w:noProof/>
              </w:rPr>
              <w:t>Simulation Scenarios</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_Toc152161469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5</w:t>
            </w:r>
            <w:r w:rsidR="003E5F2C">
              <w:rPr>
                <w:noProof/>
                <w:webHidden/>
                <w:color w:val="2B579A"/>
                <w:shd w:val="clear" w:color="auto" w:fill="E6E6E6"/>
              </w:rPr>
              <w:fldChar w:fldCharType="end"/>
            </w:r>
          </w:hyperlink>
        </w:p>
        <w:p w14:paraId="3C448162" w14:textId="18A023DA" w:rsidR="003E5F2C" w:rsidRDefault="008E6333">
          <w:pPr>
            <w:pStyle w:val="TOC2"/>
            <w:tabs>
              <w:tab w:val="left" w:pos="880"/>
              <w:tab w:val="right" w:leader="dot" w:pos="9350"/>
            </w:tabs>
            <w:rPr>
              <w:rFonts w:eastAsiaTheme="minorEastAsia"/>
              <w:noProof/>
              <w:kern w:val="2"/>
              <w:sz w:val="22"/>
              <w:szCs w:val="22"/>
              <w:lang w:eastAsia="zh-CN"/>
              <w14:ligatures w14:val="standardContextual"/>
            </w:rPr>
          </w:pPr>
          <w:hyperlink w:anchor="_Toc152161470" w:history="1">
            <w:r w:rsidR="003E5F2C" w:rsidRPr="007C4D59">
              <w:rPr>
                <w:rStyle w:val="Hyperlink"/>
                <w:noProof/>
              </w:rPr>
              <w:t>4.1.</w:t>
            </w:r>
            <w:r w:rsidR="003E5F2C">
              <w:rPr>
                <w:rFonts w:eastAsiaTheme="minorEastAsia"/>
                <w:noProof/>
                <w:kern w:val="2"/>
                <w:sz w:val="22"/>
                <w:szCs w:val="22"/>
                <w:lang w:eastAsia="zh-CN"/>
                <w14:ligatures w14:val="standardContextual"/>
              </w:rPr>
              <w:tab/>
            </w:r>
            <w:r w:rsidR="003E5F2C" w:rsidRPr="007C4D59">
              <w:rPr>
                <w:rStyle w:val="Hyperlink"/>
                <w:noProof/>
              </w:rPr>
              <w:t>Virtual Drive Response Profiles</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_Toc152161470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5</w:t>
            </w:r>
            <w:r w:rsidR="003E5F2C">
              <w:rPr>
                <w:noProof/>
                <w:webHidden/>
                <w:color w:val="2B579A"/>
                <w:shd w:val="clear" w:color="auto" w:fill="E6E6E6"/>
              </w:rPr>
              <w:fldChar w:fldCharType="end"/>
            </w:r>
          </w:hyperlink>
        </w:p>
        <w:p w14:paraId="2B245F66" w14:textId="0EC94CDB" w:rsidR="003E5F2C" w:rsidRDefault="008E6333">
          <w:pPr>
            <w:pStyle w:val="TOC2"/>
            <w:tabs>
              <w:tab w:val="left" w:pos="880"/>
              <w:tab w:val="right" w:leader="dot" w:pos="9350"/>
            </w:tabs>
            <w:rPr>
              <w:rFonts w:eastAsiaTheme="minorEastAsia"/>
              <w:noProof/>
              <w:kern w:val="2"/>
              <w:sz w:val="22"/>
              <w:szCs w:val="22"/>
              <w:lang w:eastAsia="zh-CN"/>
              <w14:ligatures w14:val="standardContextual"/>
            </w:rPr>
          </w:pPr>
          <w:hyperlink w:anchor="_Toc152161471" w:history="1">
            <w:r w:rsidR="003E5F2C" w:rsidRPr="007C4D59">
              <w:rPr>
                <w:rStyle w:val="Hyperlink"/>
                <w:noProof/>
              </w:rPr>
              <w:t>4.2.</w:t>
            </w:r>
            <w:r w:rsidR="003E5F2C">
              <w:rPr>
                <w:rFonts w:eastAsiaTheme="minorEastAsia"/>
                <w:noProof/>
                <w:kern w:val="2"/>
                <w:sz w:val="22"/>
                <w:szCs w:val="22"/>
                <w:lang w:eastAsia="zh-CN"/>
                <w14:ligatures w14:val="standardContextual"/>
              </w:rPr>
              <w:tab/>
            </w:r>
            <w:r w:rsidR="003E5F2C" w:rsidRPr="007C4D59">
              <w:rPr>
                <w:rStyle w:val="Hyperlink"/>
                <w:noProof/>
              </w:rPr>
              <w:t>Accrual Profiles</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_Toc152161471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6</w:t>
            </w:r>
            <w:r w:rsidR="003E5F2C">
              <w:rPr>
                <w:noProof/>
                <w:webHidden/>
                <w:color w:val="2B579A"/>
                <w:shd w:val="clear" w:color="auto" w:fill="E6E6E6"/>
              </w:rPr>
              <w:fldChar w:fldCharType="end"/>
            </w:r>
          </w:hyperlink>
        </w:p>
        <w:p w14:paraId="2D6C9AE1" w14:textId="55B83482" w:rsidR="003E5F2C" w:rsidRDefault="008E6333">
          <w:pPr>
            <w:pStyle w:val="TOC2"/>
            <w:tabs>
              <w:tab w:val="left" w:pos="880"/>
              <w:tab w:val="right" w:leader="dot" w:pos="9350"/>
            </w:tabs>
            <w:rPr>
              <w:rFonts w:eastAsiaTheme="minorEastAsia"/>
              <w:noProof/>
              <w:kern w:val="2"/>
              <w:sz w:val="22"/>
              <w:szCs w:val="22"/>
              <w:lang w:eastAsia="zh-CN"/>
              <w14:ligatures w14:val="standardContextual"/>
            </w:rPr>
          </w:pPr>
          <w:hyperlink w:anchor="_Toc152161472" w:history="1">
            <w:r w:rsidR="003E5F2C" w:rsidRPr="007C4D59">
              <w:rPr>
                <w:rStyle w:val="Hyperlink"/>
                <w:noProof/>
              </w:rPr>
              <w:t>4.3.</w:t>
            </w:r>
            <w:r w:rsidR="003E5F2C">
              <w:rPr>
                <w:rFonts w:eastAsiaTheme="minorEastAsia"/>
                <w:noProof/>
                <w:kern w:val="2"/>
                <w:sz w:val="22"/>
                <w:szCs w:val="22"/>
                <w:lang w:eastAsia="zh-CN"/>
                <w14:ligatures w14:val="standardContextual"/>
              </w:rPr>
              <w:tab/>
            </w:r>
            <w:r w:rsidR="003E5F2C" w:rsidRPr="007C4D59">
              <w:rPr>
                <w:rStyle w:val="Hyperlink"/>
                <w:noProof/>
              </w:rPr>
              <w:t>Dropout Profiles</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_Toc152161472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6</w:t>
            </w:r>
            <w:r w:rsidR="003E5F2C">
              <w:rPr>
                <w:noProof/>
                <w:webHidden/>
                <w:color w:val="2B579A"/>
                <w:shd w:val="clear" w:color="auto" w:fill="E6E6E6"/>
              </w:rPr>
              <w:fldChar w:fldCharType="end"/>
            </w:r>
          </w:hyperlink>
        </w:p>
        <w:p w14:paraId="3A7E86E0" w14:textId="13046001" w:rsidR="003E5F2C" w:rsidRDefault="008E6333">
          <w:pPr>
            <w:pStyle w:val="TOC1"/>
            <w:tabs>
              <w:tab w:val="left" w:pos="480"/>
              <w:tab w:val="right" w:leader="dot" w:pos="9350"/>
            </w:tabs>
            <w:rPr>
              <w:rFonts w:eastAsiaTheme="minorEastAsia"/>
              <w:noProof/>
              <w:kern w:val="2"/>
              <w:sz w:val="22"/>
              <w:szCs w:val="22"/>
              <w:lang w:eastAsia="zh-CN"/>
              <w14:ligatures w14:val="standardContextual"/>
            </w:rPr>
          </w:pPr>
          <w:hyperlink w:anchor="_Toc152161473" w:history="1">
            <w:r w:rsidR="003E5F2C" w:rsidRPr="007C4D59">
              <w:rPr>
                <w:rStyle w:val="Hyperlink"/>
                <w:noProof/>
              </w:rPr>
              <w:t>5.</w:t>
            </w:r>
            <w:r w:rsidR="003E5F2C">
              <w:rPr>
                <w:rFonts w:eastAsiaTheme="minorEastAsia"/>
                <w:noProof/>
                <w:kern w:val="2"/>
                <w:sz w:val="22"/>
                <w:szCs w:val="22"/>
                <w:lang w:eastAsia="zh-CN"/>
                <w14:ligatures w14:val="standardContextual"/>
              </w:rPr>
              <w:tab/>
            </w:r>
            <w:r w:rsidR="003E5F2C" w:rsidRPr="007C4D59">
              <w:rPr>
                <w:rStyle w:val="Hyperlink"/>
                <w:noProof/>
              </w:rPr>
              <w:t>Operating Characteristics</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_Toc152161473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6</w:t>
            </w:r>
            <w:r w:rsidR="003E5F2C">
              <w:rPr>
                <w:noProof/>
                <w:webHidden/>
                <w:color w:val="2B579A"/>
                <w:shd w:val="clear" w:color="auto" w:fill="E6E6E6"/>
              </w:rPr>
              <w:fldChar w:fldCharType="end"/>
            </w:r>
          </w:hyperlink>
        </w:p>
        <w:p w14:paraId="230910C0" w14:textId="6D961375" w:rsidR="003E5F2C" w:rsidRDefault="008E6333">
          <w:pPr>
            <w:pStyle w:val="TOC2"/>
            <w:tabs>
              <w:tab w:val="left" w:pos="880"/>
              <w:tab w:val="right" w:leader="dot" w:pos="9350"/>
            </w:tabs>
            <w:rPr>
              <w:rFonts w:eastAsiaTheme="minorEastAsia"/>
              <w:noProof/>
              <w:kern w:val="2"/>
              <w:sz w:val="22"/>
              <w:szCs w:val="22"/>
              <w:lang w:eastAsia="zh-CN"/>
              <w14:ligatures w14:val="standardContextual"/>
            </w:rPr>
          </w:pPr>
          <w:hyperlink w:anchor="_Toc152161474" w:history="1">
            <w:r w:rsidR="003E5F2C" w:rsidRPr="007C4D59">
              <w:rPr>
                <w:rStyle w:val="Hyperlink"/>
                <w:noProof/>
              </w:rPr>
              <w:t>5.1.</w:t>
            </w:r>
            <w:r w:rsidR="003E5F2C">
              <w:rPr>
                <w:rFonts w:eastAsiaTheme="minorEastAsia"/>
                <w:noProof/>
                <w:kern w:val="2"/>
                <w:sz w:val="22"/>
                <w:szCs w:val="22"/>
                <w:lang w:eastAsia="zh-CN"/>
                <w14:ligatures w14:val="standardContextual"/>
              </w:rPr>
              <w:tab/>
            </w:r>
            <w:r w:rsidR="003E5F2C" w:rsidRPr="007C4D59">
              <w:rPr>
                <w:rStyle w:val="Hyperlink"/>
                <w:noProof/>
              </w:rPr>
              <w:t>Overall</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_Toc152161474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6</w:t>
            </w:r>
            <w:r w:rsidR="003E5F2C">
              <w:rPr>
                <w:noProof/>
                <w:webHidden/>
                <w:color w:val="2B579A"/>
                <w:shd w:val="clear" w:color="auto" w:fill="E6E6E6"/>
              </w:rPr>
              <w:fldChar w:fldCharType="end"/>
            </w:r>
          </w:hyperlink>
        </w:p>
        <w:p w14:paraId="2DD45344" w14:textId="267BB694" w:rsidR="003E5F2C" w:rsidRDefault="008E6333">
          <w:pPr>
            <w:pStyle w:val="TOC2"/>
            <w:tabs>
              <w:tab w:val="left" w:pos="880"/>
              <w:tab w:val="right" w:leader="dot" w:pos="9350"/>
            </w:tabs>
            <w:rPr>
              <w:rFonts w:eastAsiaTheme="minorEastAsia"/>
              <w:noProof/>
              <w:kern w:val="2"/>
              <w:sz w:val="22"/>
              <w:szCs w:val="22"/>
              <w:lang w:eastAsia="zh-CN"/>
              <w14:ligatures w14:val="standardContextual"/>
            </w:rPr>
          </w:pPr>
          <w:hyperlink w:anchor="_Toc152161475" w:history="1">
            <w:r w:rsidR="003E5F2C" w:rsidRPr="007C4D59">
              <w:rPr>
                <w:rStyle w:val="Hyperlink"/>
                <w:noProof/>
              </w:rPr>
              <w:t>5.2.</w:t>
            </w:r>
            <w:r w:rsidR="003E5F2C">
              <w:rPr>
                <w:rFonts w:eastAsiaTheme="minorEastAsia"/>
                <w:noProof/>
                <w:kern w:val="2"/>
                <w:sz w:val="22"/>
                <w:szCs w:val="22"/>
                <w:lang w:eastAsia="zh-CN"/>
                <w14:ligatures w14:val="standardContextual"/>
              </w:rPr>
              <w:tab/>
            </w:r>
            <w:r w:rsidR="003E5F2C" w:rsidRPr="007C4D59">
              <w:rPr>
                <w:rStyle w:val="Hyperlink"/>
                <w:noProof/>
              </w:rPr>
              <w:t>Trial Outcomes</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_Toc152161475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6</w:t>
            </w:r>
            <w:r w:rsidR="003E5F2C">
              <w:rPr>
                <w:noProof/>
                <w:webHidden/>
                <w:color w:val="2B579A"/>
                <w:shd w:val="clear" w:color="auto" w:fill="E6E6E6"/>
              </w:rPr>
              <w:fldChar w:fldCharType="end"/>
            </w:r>
          </w:hyperlink>
        </w:p>
        <w:p w14:paraId="458B366A" w14:textId="7BE474C7" w:rsidR="003E5F2C" w:rsidRDefault="008E6333">
          <w:pPr>
            <w:pStyle w:val="TOC1"/>
            <w:tabs>
              <w:tab w:val="left" w:pos="480"/>
              <w:tab w:val="right" w:leader="dot" w:pos="9350"/>
            </w:tabs>
            <w:rPr>
              <w:rFonts w:eastAsiaTheme="minorEastAsia"/>
              <w:noProof/>
              <w:kern w:val="2"/>
              <w:sz w:val="22"/>
              <w:szCs w:val="22"/>
              <w:lang w:eastAsia="zh-CN"/>
              <w14:ligatures w14:val="standardContextual"/>
            </w:rPr>
          </w:pPr>
          <w:hyperlink w:anchor="_Toc152161476" w:history="1">
            <w:r w:rsidR="003E5F2C" w:rsidRPr="007C4D59">
              <w:rPr>
                <w:rStyle w:val="Hyperlink"/>
                <w:noProof/>
              </w:rPr>
              <w:t>6.</w:t>
            </w:r>
            <w:r w:rsidR="003E5F2C">
              <w:rPr>
                <w:rFonts w:eastAsiaTheme="minorEastAsia"/>
                <w:noProof/>
                <w:kern w:val="2"/>
                <w:sz w:val="22"/>
                <w:szCs w:val="22"/>
                <w:lang w:eastAsia="zh-CN"/>
                <w14:ligatures w14:val="standardContextual"/>
              </w:rPr>
              <w:tab/>
            </w:r>
            <w:r w:rsidR="003E5F2C" w:rsidRPr="007C4D59">
              <w:rPr>
                <w:rStyle w:val="Hyperlink"/>
                <w:noProof/>
              </w:rPr>
              <w:t>Computational Details</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_Toc152161476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7</w:t>
            </w:r>
            <w:r w:rsidR="003E5F2C">
              <w:rPr>
                <w:noProof/>
                <w:webHidden/>
                <w:color w:val="2B579A"/>
                <w:shd w:val="clear" w:color="auto" w:fill="E6E6E6"/>
              </w:rPr>
              <w:fldChar w:fldCharType="end"/>
            </w:r>
          </w:hyperlink>
        </w:p>
        <w:p w14:paraId="08B34AC4" w14:textId="00D07847" w:rsidR="003E5F2C" w:rsidRDefault="008E6333">
          <w:pPr>
            <w:pStyle w:val="TOC1"/>
            <w:tabs>
              <w:tab w:val="left" w:pos="480"/>
              <w:tab w:val="right" w:leader="dot" w:pos="9350"/>
            </w:tabs>
            <w:rPr>
              <w:rFonts w:eastAsiaTheme="minorEastAsia"/>
              <w:noProof/>
              <w:kern w:val="2"/>
              <w:sz w:val="22"/>
              <w:szCs w:val="22"/>
              <w:lang w:eastAsia="zh-CN"/>
              <w14:ligatures w14:val="standardContextual"/>
            </w:rPr>
          </w:pPr>
          <w:hyperlink w:anchor="_Toc152161477" w:history="1">
            <w:r w:rsidR="003E5F2C" w:rsidRPr="007C4D59">
              <w:rPr>
                <w:rStyle w:val="Hyperlink"/>
                <w:noProof/>
              </w:rPr>
              <w:t>7.</w:t>
            </w:r>
            <w:r w:rsidR="003E5F2C">
              <w:rPr>
                <w:rFonts w:eastAsiaTheme="minorEastAsia"/>
                <w:noProof/>
                <w:kern w:val="2"/>
                <w:sz w:val="22"/>
                <w:szCs w:val="22"/>
                <w:lang w:eastAsia="zh-CN"/>
                <w14:ligatures w14:val="standardContextual"/>
              </w:rPr>
              <w:tab/>
            </w:r>
            <w:r w:rsidR="003E5F2C" w:rsidRPr="007C4D59">
              <w:rPr>
                <w:rStyle w:val="Hyperlink"/>
                <w:noProof/>
              </w:rPr>
              <w:t>Analysis Tables</w:t>
            </w:r>
            <w:r w:rsidR="003E5F2C">
              <w:rPr>
                <w:noProof/>
                <w:webHidden/>
              </w:rPr>
              <w:tab/>
            </w:r>
            <w:r w:rsidR="003E5F2C">
              <w:rPr>
                <w:noProof/>
                <w:webHidden/>
                <w:color w:val="2B579A"/>
                <w:shd w:val="clear" w:color="auto" w:fill="E6E6E6"/>
              </w:rPr>
              <w:fldChar w:fldCharType="begin"/>
            </w:r>
            <w:r w:rsidR="003E5F2C">
              <w:rPr>
                <w:noProof/>
                <w:webHidden/>
              </w:rPr>
              <w:instrText xml:space="preserve"> PAGEREF _Toc152161477 \h </w:instrText>
            </w:r>
            <w:r w:rsidR="003E5F2C">
              <w:rPr>
                <w:noProof/>
                <w:webHidden/>
                <w:color w:val="2B579A"/>
                <w:shd w:val="clear" w:color="auto" w:fill="E6E6E6"/>
              </w:rPr>
            </w:r>
            <w:r w:rsidR="003E5F2C">
              <w:rPr>
                <w:noProof/>
                <w:webHidden/>
                <w:color w:val="2B579A"/>
                <w:shd w:val="clear" w:color="auto" w:fill="E6E6E6"/>
              </w:rPr>
              <w:fldChar w:fldCharType="separate"/>
            </w:r>
            <w:r w:rsidR="003E5F2C">
              <w:rPr>
                <w:noProof/>
                <w:webHidden/>
              </w:rPr>
              <w:t>7</w:t>
            </w:r>
            <w:r w:rsidR="003E5F2C">
              <w:rPr>
                <w:noProof/>
                <w:webHidden/>
                <w:color w:val="2B579A"/>
                <w:shd w:val="clear" w:color="auto" w:fill="E6E6E6"/>
              </w:rPr>
              <w:fldChar w:fldCharType="end"/>
            </w:r>
          </w:hyperlink>
        </w:p>
        <w:p w14:paraId="1AC9FF16" w14:textId="58A2FF01" w:rsidR="003E5F2C" w:rsidRDefault="003E5F2C">
          <w:r>
            <w:rPr>
              <w:b/>
              <w:bCs/>
              <w:noProof/>
              <w:color w:val="2B579A"/>
              <w:shd w:val="clear" w:color="auto" w:fill="E6E6E6"/>
            </w:rPr>
            <w:fldChar w:fldCharType="end"/>
          </w:r>
        </w:p>
      </w:sdtContent>
    </w:sdt>
    <w:p w14:paraId="0F7C4AF6" w14:textId="77777777" w:rsidR="00B3186F" w:rsidRDefault="002E0883">
      <w:pPr>
        <w:pStyle w:val="Heading1"/>
      </w:pPr>
      <w:bookmarkStart w:id="0" w:name="_Toc152161447"/>
      <w:bookmarkStart w:id="1" w:name="introduction"/>
      <w:r>
        <w:t>Introduction</w:t>
      </w:r>
      <w:bookmarkEnd w:id="0"/>
    </w:p>
    <w:p w14:paraId="2E547AF0" w14:textId="77777777" w:rsidR="00B3186F" w:rsidRDefault="002E0883">
      <w:pPr>
        <w:pStyle w:val="Heading2"/>
      </w:pPr>
      <w:bookmarkStart w:id="2" w:name="_Toc152161448"/>
      <w:bookmarkStart w:id="3" w:name="background"/>
      <w:r>
        <w:t>Background</w:t>
      </w:r>
      <w:bookmarkEnd w:id="2"/>
    </w:p>
    <w:p w14:paraId="79FD0C2C" w14:textId="13D2646C" w:rsidR="00B3186F" w:rsidRDefault="00D74024" w:rsidP="00D024DB">
      <w:pPr>
        <w:pStyle w:val="BodyText"/>
      </w:pPr>
      <w:r>
        <w:t xml:space="preserve">This document describes the statistical methods that will be used </w:t>
      </w:r>
      <w:r w:rsidR="00D75598">
        <w:t>for the analysis and reporting of data</w:t>
      </w:r>
      <w:r w:rsidR="00493DB9">
        <w:t xml:space="preserve"> collected for the DRIVE trial.</w:t>
      </w:r>
      <w:r w:rsidR="00D024DB">
        <w:t xml:space="preserve"> This</w:t>
      </w:r>
      <w:r w:rsidR="002E0883">
        <w:t xml:space="preserve"> includ</w:t>
      </w:r>
      <w:r w:rsidR="00E83598">
        <w:t>es</w:t>
      </w:r>
      <w:r w:rsidR="002E0883">
        <w:t xml:space="preserve"> the statistical models, decision rules, and simulation scenarios as input into the </w:t>
      </w:r>
      <m:oMath>
        <m:sSup>
          <m:sSupPr>
            <m:ctrlPr>
              <w:rPr>
                <w:rFonts w:ascii="Cambria Math" w:hAnsi="Cambria Math"/>
              </w:rPr>
            </m:ctrlPr>
          </m:sSupPr>
          <m:e>
            <m:r>
              <m:rPr>
                <m:nor/>
              </m:rPr>
              <m:t>FACTS</m:t>
            </m:r>
          </m:e>
          <m:sup>
            <m:r>
              <m:rPr>
                <m:nor/>
              </m:rPr>
              <m:t>TM</m:t>
            </m:r>
          </m:sup>
        </m:sSup>
      </m:oMath>
      <w:r w:rsidR="002E0883">
        <w:t xml:space="preserve"> (Fixed and Adaptive Clinical Trial Simulator) software. A small set of operating characteristics for the simulations is also summarized.</w:t>
      </w:r>
    </w:p>
    <w:p w14:paraId="63C60FCA" w14:textId="77777777" w:rsidR="00B3186F" w:rsidRDefault="002E0883">
      <w:pPr>
        <w:pStyle w:val="Heading2"/>
      </w:pPr>
      <w:bookmarkStart w:id="4" w:name="_Toc152161449"/>
      <w:bookmarkStart w:id="5" w:name="primary-endpoint"/>
      <w:bookmarkEnd w:id="3"/>
      <w:r>
        <w:t>Primary Endpoint</w:t>
      </w:r>
      <w:bookmarkEnd w:id="4"/>
    </w:p>
    <w:p w14:paraId="4058B4D7" w14:textId="6867AD97" w:rsidR="00B3186F" w:rsidRDefault="3ADEC827">
      <w:pPr>
        <w:pStyle w:val="FirstParagraph"/>
      </w:pPr>
      <w:r>
        <w:t xml:space="preserve">The primary endpoint is </w:t>
      </w:r>
      <w:del w:id="6" w:author="Sreejata Dutta" w:date="2023-11-16T04:28:00Z">
        <w:r w:rsidR="002E0883" w:rsidDel="4C1CAE5D">
          <w:delText>drive</w:delText>
        </w:r>
      </w:del>
      <w:ins w:id="7" w:author="Sreejata Dutta" w:date="2023-11-16T04:28:00Z">
        <w:r w:rsidR="093D9105">
          <w:t>driving</w:t>
        </w:r>
      </w:ins>
      <w:r w:rsidR="4C1CAE5D">
        <w:t xml:space="preserve"> time in minutes</w:t>
      </w:r>
      <w:r>
        <w:t xml:space="preserve"> continuous endpoint, measured at</w:t>
      </w:r>
      <w:r w:rsidR="246916BA">
        <w:t xml:space="preserve"> every study day</w:t>
      </w:r>
      <w:r>
        <w:t xml:space="preserve">. Lower </w:t>
      </w:r>
      <w:del w:id="8" w:author="Sreejata Dutta" w:date="2023-11-15T22:32:00Z">
        <w:r w:rsidR="246916BA" w:rsidDel="00A44CC4">
          <w:delText>drive</w:delText>
        </w:r>
      </w:del>
      <w:ins w:id="9" w:author="Sreejata Dutta" w:date="2023-11-15T22:32:00Z">
        <w:r w:rsidR="00A44CC4">
          <w:t>driving</w:t>
        </w:r>
      </w:ins>
      <w:r w:rsidR="246916BA">
        <w:t xml:space="preserve"> times</w:t>
      </w:r>
      <w:r>
        <w:t xml:space="preserve"> correspond to improvement.</w:t>
      </w:r>
    </w:p>
    <w:p w14:paraId="261E6AA2" w14:textId="77777777" w:rsidR="00B3186F" w:rsidRDefault="002E0883">
      <w:pPr>
        <w:pStyle w:val="Heading2"/>
      </w:pPr>
      <w:bookmarkStart w:id="10" w:name="_Toc152161450"/>
      <w:bookmarkStart w:id="11" w:name="treatment-arms"/>
      <w:bookmarkEnd w:id="5"/>
      <w:r>
        <w:t>Treatment Arms</w:t>
      </w:r>
      <w:bookmarkEnd w:id="10"/>
    </w:p>
    <w:p w14:paraId="19DB6C46" w14:textId="62E96494" w:rsidR="006512C0" w:rsidRPr="006512C0" w:rsidRDefault="002E0883" w:rsidP="00B45A98">
      <w:pPr>
        <w:pStyle w:val="FirstParagraph"/>
      </w:pPr>
      <w:r>
        <w:t xml:space="preserve">The trial will </w:t>
      </w:r>
      <w:r w:rsidR="004D0F34">
        <w:t>involve</w:t>
      </w:r>
      <w:r>
        <w:t xml:space="preserve"> up to a maximum of 33 </w:t>
      </w:r>
      <w:r w:rsidR="000436B6">
        <w:t>drives</w:t>
      </w:r>
      <w:r>
        <w:t xml:space="preserve">, randomized among 3 arms, including a control arm and 2 </w:t>
      </w:r>
      <w:r w:rsidR="000436B6">
        <w:t>comparator</w:t>
      </w:r>
      <w:r>
        <w:t xml:space="preserve"> arms. We label these arms generically by their arm index as: </w:t>
      </w:r>
      <m:oMath>
        <m:r>
          <w:rPr>
            <w:rFonts w:ascii="Cambria Math" w:hAnsi="Cambria Math"/>
          </w:rPr>
          <m:t>d</m:t>
        </m:r>
        <m:r>
          <m:rPr>
            <m:sty m:val="p"/>
          </m:rPr>
          <w:rPr>
            <w:rFonts w:ascii="Cambria Math" w:hAnsi="Cambria Math"/>
          </w:rPr>
          <m:t>=</m:t>
        </m:r>
      </m:oMath>
      <w:r>
        <w:t xml:space="preserve"> 0 (Control), 1</w:t>
      </w:r>
      <w:r w:rsidR="00C8221B">
        <w:t xml:space="preserve"> (Rainbow)</w:t>
      </w:r>
      <w:r>
        <w:t>, 2</w:t>
      </w:r>
      <w:r w:rsidR="00C8221B">
        <w:t xml:space="preserve"> (State Line)</w:t>
      </w:r>
      <w:r>
        <w:t xml:space="preserve">. </w:t>
      </w:r>
    </w:p>
    <w:p w14:paraId="6E074AC3" w14:textId="77777777" w:rsidR="00B3186F" w:rsidRDefault="002E0883">
      <w:pPr>
        <w:pStyle w:val="Heading1"/>
      </w:pPr>
      <w:bookmarkStart w:id="12" w:name="_Toc152161451"/>
      <w:bookmarkStart w:id="13" w:name="statistical-modeling"/>
      <w:bookmarkEnd w:id="1"/>
      <w:bookmarkEnd w:id="11"/>
      <w:r>
        <w:t>Statistical Modeling</w:t>
      </w:r>
      <w:bookmarkEnd w:id="12"/>
    </w:p>
    <w:p w14:paraId="28CC1114" w14:textId="77777777" w:rsidR="00B3186F" w:rsidRDefault="002E0883">
      <w:pPr>
        <w:pStyle w:val="FirstParagraph"/>
      </w:pPr>
      <w:r>
        <w:t>This section describes the statistical modeling used in the design. The modeling is Bayesian in nature.</w:t>
      </w:r>
    </w:p>
    <w:p w14:paraId="37B7F805" w14:textId="77777777" w:rsidR="00B3186F" w:rsidRDefault="002E0883">
      <w:pPr>
        <w:pStyle w:val="Heading2"/>
      </w:pPr>
      <w:bookmarkStart w:id="14" w:name="_Toc152161452"/>
      <w:bookmarkStart w:id="15" w:name="final-endpoint-model"/>
      <w:r>
        <w:t>Final Endpoint Model</w:t>
      </w:r>
      <w:bookmarkEnd w:id="14"/>
    </w:p>
    <w:p w14:paraId="27B2A3CC" w14:textId="0FB454F8" w:rsidR="00B3186F" w:rsidRDefault="002E0883">
      <w:pPr>
        <w:pStyle w:val="FirstParagraph"/>
      </w:pPr>
      <w:r>
        <w:t xml:space="preserve">Let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be the primary outcome measured at </w:t>
      </w:r>
      <w:r w:rsidR="00860CC2">
        <w:t xml:space="preserve">each study day </w:t>
      </w:r>
      <w:r>
        <w:t xml:space="preserve">for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w:t>
      </w:r>
      <w:r w:rsidR="00D34C1F">
        <w:t>drive</w:t>
      </w:r>
      <w:r>
        <w:t>. We model the outcomes as</w:t>
      </w:r>
    </w:p>
    <w:p w14:paraId="0B4283A2" w14:textId="77777777" w:rsidR="00B3186F" w:rsidRDefault="008E6333">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θ</m:t>
                  </m:r>
                </m:e>
                <m:sub>
                  <m:sSub>
                    <m:sSubPr>
                      <m:ctrlPr>
                        <w:rPr>
                          <w:rFonts w:ascii="Cambria Math" w:hAnsi="Cambria Math"/>
                        </w:rPr>
                      </m:ctrlPr>
                    </m:sSubPr>
                    <m:e>
                      <m:r>
                        <w:rPr>
                          <w:rFonts w:ascii="Cambria Math" w:hAnsi="Cambria Math"/>
                        </w:rPr>
                        <m:t>d</m:t>
                      </m:r>
                    </m:e>
                    <m:sub>
                      <m:r>
                        <w:rPr>
                          <w:rFonts w:ascii="Cambria Math" w:hAnsi="Cambria Math"/>
                        </w:rPr>
                        <m:t>i</m:t>
                      </m:r>
                    </m:sub>
                  </m:sSub>
                </m:sub>
              </m:sSub>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m:oMathPara>
    </w:p>
    <w:p w14:paraId="11C08C03" w14:textId="77777777" w:rsidR="00B3186F" w:rsidRDefault="002E0883">
      <w:pPr>
        <w:pStyle w:val="FirstParagraph"/>
      </w:pPr>
      <w:r>
        <w:t xml:space="preserve">where </w:t>
      </w:r>
      <m:oMath>
        <m:sSub>
          <m:sSubPr>
            <m:ctrlPr>
              <w:rPr>
                <w:rFonts w:ascii="Cambria Math" w:hAnsi="Cambria Math"/>
              </w:rPr>
            </m:ctrlPr>
          </m:sSubPr>
          <m:e>
            <m:r>
              <w:rPr>
                <w:rFonts w:ascii="Cambria Math" w:hAnsi="Cambria Math"/>
              </w:rPr>
              <m:t>θ</m:t>
            </m:r>
          </m:e>
          <m:sub>
            <m:r>
              <w:rPr>
                <w:rFonts w:ascii="Cambria Math" w:hAnsi="Cambria Math"/>
              </w:rPr>
              <m:t>d</m:t>
            </m:r>
          </m:sub>
        </m:sSub>
      </m:oMath>
      <w:r>
        <w:t xml:space="preserve"> is the mean response for arm </w:t>
      </w:r>
      <m:oMath>
        <m:r>
          <w:rPr>
            <w:rFonts w:ascii="Cambria Math" w:hAnsi="Cambria Math"/>
          </w:rPr>
          <m:t>d</m:t>
        </m:r>
      </m:oMath>
      <w:r>
        <w:t xml:space="preserve"> .</w:t>
      </w:r>
    </w:p>
    <w:p w14:paraId="22C7FE5F" w14:textId="497691B1" w:rsidR="00B3186F" w:rsidRDefault="002E0883">
      <w:pPr>
        <w:pStyle w:val="BodyText"/>
      </w:pPr>
      <w:r>
        <w:t xml:space="preserve">The mean response is modeled independently for each </w:t>
      </w:r>
      <w:r w:rsidR="002D290A">
        <w:t>route</w:t>
      </w:r>
      <w:r>
        <w:t xml:space="preserve"> as:</w:t>
      </w:r>
    </w:p>
    <w:p w14:paraId="6D764D96" w14:textId="77777777" w:rsidR="00B3186F" w:rsidRDefault="008E6333">
      <w:pPr>
        <w:pStyle w:val="BodyText"/>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15</m:t>
              </m:r>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e>
          </m:d>
          <m:r>
            <m:rPr>
              <m:sty m:val="p"/>
            </m:rPr>
            <w:rPr>
              <w:rFonts w:ascii="Cambria Math" w:hAnsi="Cambria Math"/>
            </w:rPr>
            <m:t>,</m:t>
          </m:r>
        </m:oMath>
      </m:oMathPara>
    </w:p>
    <w:p w14:paraId="6E8B73D8" w14:textId="77777777" w:rsidR="00B3186F" w:rsidRDefault="008E6333">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2</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15</m:t>
              </m:r>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e>
          </m:d>
          <m:r>
            <m:rPr>
              <m:sty m:val="p"/>
            </m:rPr>
            <w:rPr>
              <w:rFonts w:ascii="Cambria Math" w:hAnsi="Cambria Math"/>
            </w:rPr>
            <m:t>.</m:t>
          </m:r>
        </m:oMath>
      </m:oMathPara>
    </w:p>
    <w:p w14:paraId="76E80526" w14:textId="393A7EE4" w:rsidR="00B3186F" w:rsidRDefault="002E0883">
      <w:pPr>
        <w:pStyle w:val="FirstParagraph"/>
      </w:pPr>
      <w:r>
        <w:t xml:space="preserve">Thus, </w:t>
      </w:r>
      <m:oMath>
        <m:sSub>
          <m:sSubPr>
            <m:ctrlPr>
              <w:rPr>
                <w:rFonts w:ascii="Cambria Math" w:hAnsi="Cambria Math"/>
              </w:rPr>
            </m:ctrlPr>
          </m:sSubPr>
          <m:e>
            <m:r>
              <w:rPr>
                <w:rFonts w:ascii="Cambria Math" w:hAnsi="Cambria Math"/>
              </w:rPr>
              <m:t>θ</m:t>
            </m:r>
          </m:e>
          <m:sub>
            <m:r>
              <w:rPr>
                <w:rFonts w:ascii="Cambria Math" w:hAnsi="Cambria Math"/>
              </w:rPr>
              <m:t>d</m:t>
            </m:r>
          </m:sub>
        </m:sSub>
      </m:oMath>
      <w:r>
        <w:t xml:space="preserve"> for each </w:t>
      </w:r>
      <w:r w:rsidR="002D290A">
        <w:t>route</w:t>
      </w:r>
      <w:r>
        <w:t xml:space="preserve"> is estimated separately using only data from that </w:t>
      </w:r>
      <w:r w:rsidR="002D290A">
        <w:t>route</w:t>
      </w:r>
      <w:r>
        <w:t>.</w:t>
      </w:r>
    </w:p>
    <w:p w14:paraId="3E1A815C" w14:textId="42335094" w:rsidR="00B3186F" w:rsidRDefault="002E0883">
      <w:pPr>
        <w:pStyle w:val="BodyText"/>
      </w:pPr>
      <w:r>
        <w:t>The mean response for the control arm is modeled separately as</w:t>
      </w:r>
    </w:p>
    <w:p w14:paraId="19E17852" w14:textId="77777777" w:rsidR="00B3186F" w:rsidRDefault="008E6333">
      <w:pPr>
        <w:pStyle w:val="BodyText"/>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0</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15</m:t>
              </m:r>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e>
          </m:d>
          <m:r>
            <m:rPr>
              <m:sty m:val="p"/>
            </m:rPr>
            <w:rPr>
              <w:rFonts w:ascii="Cambria Math" w:hAnsi="Cambria Math"/>
            </w:rPr>
            <m:t>.</m:t>
          </m:r>
        </m:oMath>
      </m:oMathPara>
    </w:p>
    <w:p w14:paraId="79D1A9B8" w14:textId="77777777" w:rsidR="00B3186F" w:rsidRDefault="002E0883">
      <w:pPr>
        <w:pStyle w:val="FirstParagraph"/>
      </w:pPr>
      <w:r>
        <w:t>The error variance is modeled as:</w:t>
      </w:r>
    </w:p>
    <w:p w14:paraId="7B68E011" w14:textId="77777777" w:rsidR="00B3186F" w:rsidRDefault="008E6333">
      <w:pPr>
        <w:pStyle w:val="BodyText"/>
      </w:pPr>
      <m:oMathPara>
        <m:oMathParaPr>
          <m:jc m:val="center"/>
        </m:oMathParaPr>
        <m:oMath>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IG</m:t>
          </m:r>
          <m:d>
            <m:dPr>
              <m:ctrlPr>
                <w:rPr>
                  <w:rFonts w:ascii="Cambria Math" w:hAnsi="Cambria Math"/>
                </w:rPr>
              </m:ctrlPr>
            </m:dPr>
            <m:e>
              <m:r>
                <w:rPr>
                  <w:rFonts w:ascii="Cambria Math" w:hAnsi="Cambria Math"/>
                </w:rPr>
                <m:t>0.05</m:t>
              </m:r>
              <m:r>
                <m:rPr>
                  <m:sty m:val="p"/>
                </m:rPr>
                <w:rPr>
                  <w:rFonts w:ascii="Cambria Math" w:hAnsi="Cambria Math"/>
                </w:rPr>
                <m:t>,</m:t>
              </m:r>
              <m:r>
                <w:rPr>
                  <w:rFonts w:ascii="Cambria Math" w:hAnsi="Cambria Math"/>
                </w:rPr>
                <m:t>1.25</m:t>
              </m:r>
            </m:e>
          </m:d>
          <m:r>
            <m:rPr>
              <m:sty m:val="p"/>
            </m:rPr>
            <w:rPr>
              <w:rFonts w:ascii="Cambria Math" w:hAnsi="Cambria Math"/>
            </w:rPr>
            <m:t>,</m:t>
          </m:r>
        </m:oMath>
      </m:oMathPara>
    </w:p>
    <w:p w14:paraId="0168DF7F" w14:textId="77777777" w:rsidR="00B3186F" w:rsidRDefault="002E0883">
      <w:pPr>
        <w:pStyle w:val="FirstParagraph"/>
      </w:pPr>
      <w:r>
        <w:t xml:space="preserve">where </w:t>
      </w:r>
      <m:oMath>
        <m:r>
          <m:rPr>
            <m:nor/>
          </m:rPr>
          <m:t>IG</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is the inverse gamma distribution defined by:</w:t>
      </w:r>
    </w:p>
    <w:p w14:paraId="2F52AD3B" w14:textId="77777777" w:rsidR="00B3186F" w:rsidRDefault="002E0883">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b</m:t>
                  </m:r>
                </m:e>
                <m:sup>
                  <m:r>
                    <w:rPr>
                      <w:rFonts w:ascii="Cambria Math" w:hAnsi="Cambria Math"/>
                    </w:rPr>
                    <m:t>a</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x</m:t>
                  </m:r>
                </m:sup>
              </m:sSup>
            </m:num>
            <m:den>
              <m:sSup>
                <m:sSupPr>
                  <m:ctrlPr>
                    <w:rPr>
                      <w:rFonts w:ascii="Cambria Math" w:hAnsi="Cambria Math"/>
                    </w:rPr>
                  </m:ctrlPr>
                </m:sSupPr>
                <m:e>
                  <m:r>
                    <w:rPr>
                      <w:rFonts w:ascii="Cambria Math" w:hAnsi="Cambria Math"/>
                    </w:rPr>
                    <m:t>x</m:t>
                  </m:r>
                </m:e>
                <m:sup>
                  <m:r>
                    <w:rPr>
                      <w:rFonts w:ascii="Cambria Math" w:hAnsi="Cambria Math"/>
                    </w:rPr>
                    <m:t>a</m:t>
                  </m:r>
                  <m:r>
                    <m:rPr>
                      <m:sty m:val="p"/>
                    </m:rPr>
                    <w:rPr>
                      <w:rFonts w:ascii="Cambria Math" w:hAnsi="Cambria Math"/>
                    </w:rPr>
                    <m:t>+</m:t>
                  </m:r>
                  <m:r>
                    <w:rPr>
                      <w:rFonts w:ascii="Cambria Math" w:hAnsi="Cambria Math"/>
                    </w:rPr>
                    <m:t>1</m:t>
                  </m:r>
                </m:sup>
              </m:sSup>
              <m:r>
                <w:rPr>
                  <w:rFonts w:ascii="Cambria Math" w:hAnsi="Cambria Math"/>
                </w:rPr>
                <m:t>Γ</m:t>
              </m:r>
              <m:d>
                <m:dPr>
                  <m:ctrlPr>
                    <w:rPr>
                      <w:rFonts w:ascii="Cambria Math" w:hAnsi="Cambria Math"/>
                    </w:rPr>
                  </m:ctrlPr>
                </m:dPr>
                <m:e>
                  <m:r>
                    <w:rPr>
                      <w:rFonts w:ascii="Cambria Math" w:hAnsi="Cambria Math"/>
                    </w:rPr>
                    <m:t>a</m:t>
                  </m:r>
                </m:e>
              </m:d>
            </m:den>
          </m:f>
          <m:r>
            <m:rPr>
              <m:sty m:val="p"/>
            </m:rPr>
            <w:rPr>
              <w:rFonts w:ascii="Cambria Math" w:hAnsi="Cambria Math"/>
            </w:rPr>
            <m:t>.</m:t>
          </m:r>
        </m:oMath>
      </m:oMathPara>
    </w:p>
    <w:p w14:paraId="11CC7CB7" w14:textId="77777777" w:rsidR="00B3186F" w:rsidRDefault="002E0883">
      <w:pPr>
        <w:pStyle w:val="Heading2"/>
      </w:pPr>
      <w:bookmarkStart w:id="16" w:name="_Toc152161453"/>
      <w:bookmarkStart w:id="17" w:name="evaluation-of-posterior-estimates"/>
      <w:bookmarkEnd w:id="15"/>
      <w:r>
        <w:t>Evaluation of Posterior Estimates</w:t>
      </w:r>
      <w:bookmarkEnd w:id="16"/>
    </w:p>
    <w:p w14:paraId="6CD93402" w14:textId="77777777" w:rsidR="00B3186F" w:rsidRDefault="002E0883">
      <w:pPr>
        <w:pStyle w:val="FirstParagraph"/>
      </w:pPr>
      <w:r>
        <w:t>The Bayesian final endpoint model is fitted to the data at each update. The posterior is calculated as:</w:t>
      </w:r>
    </w:p>
    <w:p w14:paraId="63AD29C5" w14:textId="77777777" w:rsidR="00B3186F" w:rsidRDefault="002E0883">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ω</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p</m:t>
              </m:r>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φ</m:t>
              </m:r>
            </m:e>
          </m:d>
          <m:r>
            <w:rPr>
              <w:rFonts w:ascii="Cambria Math" w:hAnsi="Cambria Math"/>
            </w:rPr>
            <m:t>p</m:t>
          </m:r>
          <m:d>
            <m:dPr>
              <m:ctrlPr>
                <w:rPr>
                  <w:rFonts w:ascii="Cambria Math" w:hAnsi="Cambria Math"/>
                </w:rPr>
              </m:ctrlPr>
            </m:dPr>
            <m:e>
              <m:r>
                <w:rPr>
                  <w:rFonts w:ascii="Cambria Math" w:hAnsi="Cambria Math"/>
                </w:rPr>
                <m:t>φ</m:t>
              </m:r>
            </m:e>
          </m:d>
        </m:oMath>
      </m:oMathPara>
    </w:p>
    <w:p w14:paraId="05286886" w14:textId="5E5E1E76" w:rsidR="00B3186F" w:rsidRDefault="002E0883">
      <w:pPr>
        <w:pStyle w:val="FirstParagraph"/>
      </w:pPr>
      <w:r>
        <w:t xml:space="preserve">where </w:t>
      </w:r>
      <m:oMath>
        <m:r>
          <w:rPr>
            <w:rFonts w:ascii="Cambria Math" w:hAnsi="Cambria Math"/>
          </w:rPr>
          <m:t>φ</m:t>
        </m:r>
      </m:oMath>
      <w:r>
        <w:t xml:space="preserve"> is the set of parameters for the final endpoint model, </w:t>
      </w:r>
      <m:oMath>
        <m:r>
          <w:rPr>
            <w:rFonts w:ascii="Cambria Math" w:hAnsi="Cambria Math"/>
          </w:rPr>
          <m:t>p</m:t>
        </m:r>
        <m:d>
          <m:dPr>
            <m:ctrlPr>
              <w:rPr>
                <w:rFonts w:ascii="Cambria Math" w:hAnsi="Cambria Math"/>
              </w:rPr>
            </m:ctrlPr>
          </m:dPr>
          <m:e>
            <m:r>
              <w:rPr>
                <w:rFonts w:ascii="Cambria Math" w:hAnsi="Cambria Math"/>
              </w:rPr>
              <m:t>φ</m:t>
            </m:r>
          </m:e>
        </m:d>
      </m:oMath>
      <w:r>
        <w:t xml:space="preserve"> is the prior for those parameters,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final response for each </w:t>
      </w:r>
      <w:r w:rsidR="00D34C1F">
        <w:t>drive</w:t>
      </w:r>
      <w:r>
        <w:t xml:space="preserve">, and </w:t>
      </w:r>
      <m:oMath>
        <m:r>
          <w:rPr>
            <w:rFonts w:ascii="Cambria Math" w:hAnsi="Cambria Math"/>
          </w:rPr>
          <m:t>n</m:t>
        </m:r>
      </m:oMath>
      <w:r>
        <w:t xml:space="preserve"> is the number of </w:t>
      </w:r>
      <w:r w:rsidR="00D34C1F">
        <w:t>drive</w:t>
      </w:r>
      <w:r>
        <w:t xml:space="preserve">s. The posterior is evaluated using MCMC with individual parameters updated by Metropolis Hastings (or Gibbs sampling where possible), using only the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data available at the time of the update.</w:t>
      </w:r>
    </w:p>
    <w:p w14:paraId="7A3E9D1D" w14:textId="77777777" w:rsidR="00B3186F" w:rsidRDefault="002E0883">
      <w:pPr>
        <w:pStyle w:val="Heading2"/>
      </w:pPr>
      <w:bookmarkStart w:id="18" w:name="_Toc152161454"/>
      <w:bookmarkStart w:id="19" w:name="quantities-of-interest"/>
      <w:bookmarkEnd w:id="17"/>
      <w:r>
        <w:t>Quantities of Interest</w:t>
      </w:r>
      <w:bookmarkEnd w:id="18"/>
    </w:p>
    <w:p w14:paraId="4F1E69D4" w14:textId="77777777" w:rsidR="00B3186F" w:rsidRDefault="002E0883">
      <w:pPr>
        <w:pStyle w:val="FirstParagraph"/>
      </w:pPr>
      <w:r>
        <w:t xml:space="preserve">We define </w:t>
      </w:r>
      <w:proofErr w:type="gramStart"/>
      <w:r>
        <w:t>a number of</w:t>
      </w:r>
      <w:proofErr w:type="gramEnd"/>
      <w:r>
        <w:t xml:space="preserve"> quantities that will be tracked and may be used to make decisions during the trial.</w:t>
      </w:r>
    </w:p>
    <w:p w14:paraId="5CCED370" w14:textId="77777777" w:rsidR="00B3186F" w:rsidRDefault="002E0883">
      <w:pPr>
        <w:pStyle w:val="Heading3"/>
      </w:pPr>
      <w:bookmarkStart w:id="20" w:name="_Toc152161455"/>
      <w:bookmarkStart w:id="21" w:name="posterior-probabilities"/>
      <w:r>
        <w:t>Posterior Probabilities</w:t>
      </w:r>
      <w:bookmarkEnd w:id="20"/>
    </w:p>
    <w:p w14:paraId="05925F56" w14:textId="534F0802" w:rsidR="00B3186F" w:rsidRDefault="002E0883">
      <w:pPr>
        <w:pStyle w:val="FirstParagraph"/>
      </w:pPr>
      <w:r>
        <w:t xml:space="preserve">For each </w:t>
      </w:r>
      <w:r w:rsidR="002D290A">
        <w:t>route</w:t>
      </w:r>
      <w:r>
        <w:t>, we calculate the following quantities from the posterior:</w:t>
      </w:r>
    </w:p>
    <w:p w14:paraId="5B600C14" w14:textId="1EC4685B" w:rsidR="00B3186F" w:rsidRDefault="002E0883">
      <w:pPr>
        <w:numPr>
          <w:ilvl w:val="0"/>
          <w:numId w:val="15"/>
        </w:numPr>
      </w:pPr>
      <w:r>
        <w:t xml:space="preserve">the probability that the mean response on </w:t>
      </w:r>
      <w:r w:rsidR="002D290A">
        <w:t>route</w:t>
      </w:r>
      <w:r>
        <w:t xml:space="preserve"> </w:t>
      </w:r>
      <m:oMath>
        <m:r>
          <w:rPr>
            <w:rFonts w:ascii="Cambria Math" w:hAnsi="Cambria Math"/>
          </w:rPr>
          <m:t>d</m:t>
        </m:r>
      </m:oMath>
      <w:r>
        <w:t xml:space="preserve"> is less than on Plaza:</w:t>
      </w:r>
    </w:p>
    <w:p w14:paraId="0EBC510E" w14:textId="77777777" w:rsidR="00B3186F" w:rsidRDefault="002E0883">
      <w:pPr>
        <w:pStyle w:val="BodyText"/>
      </w:pPr>
      <m:oMathPara>
        <m:oMathParaPr>
          <m:jc m:val="center"/>
        </m:oMathParaPr>
        <m:oMath>
          <m: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d</m:t>
                  </m:r>
                </m:sub>
              </m:sSub>
              <m:r>
                <m:rPr>
                  <m:sty m:val="p"/>
                </m:rPr>
                <w:rPr>
                  <w:rFonts w:ascii="Cambria Math" w:hAnsi="Cambria Math"/>
                </w:rPr>
                <m:t>&lt;</m:t>
              </m:r>
              <m:sSub>
                <m:sSubPr>
                  <m:ctrlPr>
                    <w:rPr>
                      <w:rFonts w:ascii="Cambria Math" w:hAnsi="Cambria Math"/>
                    </w:rPr>
                  </m:ctrlPr>
                </m:sSubPr>
                <m:e>
                  <m:r>
                    <w:rPr>
                      <w:rFonts w:ascii="Cambria Math" w:hAnsi="Cambria Math"/>
                    </w:rPr>
                    <m:t>θ</m:t>
                  </m:r>
                </m:e>
                <m:sub>
                  <m:r>
                    <w:rPr>
                      <w:rFonts w:ascii="Cambria Math" w:hAnsi="Cambria Math"/>
                    </w:rPr>
                    <m:t>0</m:t>
                  </m:r>
                </m:sub>
              </m:sSub>
            </m:e>
          </m:d>
        </m:oMath>
      </m:oMathPara>
    </w:p>
    <w:p w14:paraId="697E4E3D" w14:textId="1FBBC531" w:rsidR="00B3186F" w:rsidRDefault="002E0883">
      <w:pPr>
        <w:numPr>
          <w:ilvl w:val="0"/>
          <w:numId w:val="15"/>
        </w:numPr>
      </w:pPr>
      <w:r>
        <w:t xml:space="preserve">the probability that the mean response on </w:t>
      </w:r>
      <w:r w:rsidR="002D290A">
        <w:t>route</w:t>
      </w:r>
      <w:r>
        <w:t xml:space="preserve"> </w:t>
      </w:r>
      <m:oMath>
        <m:r>
          <w:rPr>
            <w:rFonts w:ascii="Cambria Math" w:hAnsi="Cambria Math"/>
          </w:rPr>
          <m:t>d</m:t>
        </m:r>
      </m:oMath>
      <w:r>
        <w:t xml:space="preserve"> is less than on Plaza by at least </w:t>
      </w:r>
      <m:oMath>
        <m:r>
          <m:rPr>
            <m:sty m:val="p"/>
          </m:rPr>
          <w:rPr>
            <w:rFonts w:ascii="Cambria Math" w:hAnsi="Cambria Math"/>
          </w:rPr>
          <m:t>-</m:t>
        </m:r>
        <m:r>
          <w:rPr>
            <w:rFonts w:ascii="Cambria Math" w:hAnsi="Cambria Math"/>
          </w:rPr>
          <m:t>1</m:t>
        </m:r>
      </m:oMath>
      <w:r>
        <w:t>:</w:t>
      </w:r>
    </w:p>
    <w:p w14:paraId="2D8C774B" w14:textId="77777777" w:rsidR="00B3186F" w:rsidRDefault="002E0883">
      <w:pPr>
        <w:pStyle w:val="BodyText"/>
      </w:pPr>
      <m:oMathPara>
        <m:oMathParaPr>
          <m:jc m:val="center"/>
        </m:oMathParaPr>
        <m:oMath>
          <m: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m:rPr>
                  <m:sty m:val="p"/>
                </m:rPr>
                <w:rPr>
                  <w:rFonts w:ascii="Cambria Math" w:hAnsi="Cambria Math"/>
                </w:rPr>
                <m:t>&lt;-</m:t>
              </m:r>
              <m:r>
                <w:rPr>
                  <w:rFonts w:ascii="Cambria Math" w:hAnsi="Cambria Math"/>
                </w:rPr>
                <m:t>1</m:t>
              </m:r>
            </m:e>
          </m:d>
        </m:oMath>
      </m:oMathPara>
    </w:p>
    <w:p w14:paraId="00C938C3" w14:textId="71EE554E" w:rsidR="00B3186F" w:rsidRDefault="002E0883">
      <w:pPr>
        <w:pStyle w:val="Heading3"/>
      </w:pPr>
      <w:bookmarkStart w:id="22" w:name="_Toc152161456"/>
      <w:bookmarkStart w:id="23" w:name="target-doses"/>
      <w:bookmarkEnd w:id="21"/>
      <w:r>
        <w:t xml:space="preserve">Target </w:t>
      </w:r>
      <w:r w:rsidR="002D290A">
        <w:t>Route</w:t>
      </w:r>
      <w:r>
        <w:t>s</w:t>
      </w:r>
      <w:bookmarkEnd w:id="22"/>
    </w:p>
    <w:p w14:paraId="42935360" w14:textId="707A3FA8" w:rsidR="00B3186F" w:rsidRDefault="002E0883">
      <w:pPr>
        <w:pStyle w:val="FirstParagraph"/>
      </w:pPr>
      <w:r>
        <w:t xml:space="preserve">We consider the following target </w:t>
      </w:r>
      <w:r w:rsidR="002D290A">
        <w:t>route</w:t>
      </w:r>
      <w:r>
        <w:t>s:</w:t>
      </w:r>
    </w:p>
    <w:p w14:paraId="28F26F1B" w14:textId="762F37F8" w:rsidR="00B3186F" w:rsidRDefault="002E0883">
      <w:pPr>
        <w:pStyle w:val="Compact"/>
        <w:numPr>
          <w:ilvl w:val="0"/>
          <w:numId w:val="16"/>
        </w:numPr>
      </w:pPr>
      <w:r>
        <w:t xml:space="preserve">The maximum effective </w:t>
      </w:r>
      <w:r w:rsidR="002D290A">
        <w:t>route</w:t>
      </w:r>
      <w:r>
        <w:t xml:space="preserve"> </w:t>
      </w:r>
      <m:oMath>
        <m:sSub>
          <m:sSubPr>
            <m:ctrlPr>
              <w:rPr>
                <w:rFonts w:ascii="Cambria Math" w:hAnsi="Cambria Math"/>
              </w:rPr>
            </m:ctrlPr>
          </m:sSubPr>
          <m:e>
            <m:r>
              <w:rPr>
                <w:rFonts w:ascii="Cambria Math" w:hAnsi="Cambria Math"/>
              </w:rPr>
              <m:t>d</m:t>
            </m:r>
          </m:e>
          <m:sub>
            <m:r>
              <w:rPr>
                <w:rFonts w:ascii="Cambria Math" w:hAnsi="Cambria Math"/>
              </w:rPr>
              <m:t>max</m:t>
            </m:r>
          </m:sub>
        </m:sSub>
      </m:oMath>
      <w:r>
        <w:t xml:space="preserve"> is the </w:t>
      </w:r>
      <w:r w:rsidR="002D290A">
        <w:t>route</w:t>
      </w:r>
      <w:r>
        <w:t xml:space="preserve"> with the greatest treatment effect (difference from control). For each </w:t>
      </w:r>
      <w:r w:rsidR="002D290A">
        <w:t>route</w:t>
      </w:r>
      <w:r>
        <w:t xml:space="preserve">, we calculate the probability of being the </w:t>
      </w:r>
      <m:oMath>
        <m:sSub>
          <m:sSubPr>
            <m:ctrlPr>
              <w:rPr>
                <w:rFonts w:ascii="Cambria Math" w:hAnsi="Cambria Math"/>
              </w:rPr>
            </m:ctrlPr>
          </m:sSubPr>
          <m:e>
            <m:r>
              <w:rPr>
                <w:rFonts w:ascii="Cambria Math" w:hAnsi="Cambria Math"/>
              </w:rPr>
              <m:t>d</m:t>
            </m:r>
          </m:e>
          <m:sub>
            <m:r>
              <w:rPr>
                <w:rFonts w:ascii="Cambria Math" w:hAnsi="Cambria Math"/>
              </w:rPr>
              <m:t>max</m:t>
            </m:r>
          </m:sub>
        </m:sSub>
      </m:oMath>
      <w:r>
        <w:t>:</w:t>
      </w:r>
    </w:p>
    <w:p w14:paraId="779D2CF5" w14:textId="77777777" w:rsidR="00B3186F" w:rsidRDefault="002E0883">
      <w:pPr>
        <w:pStyle w:val="Compact"/>
      </w:pPr>
      <m:oMathPara>
        <m:oMathParaPr>
          <m:jc m:val="center"/>
        </m:oMathParaPr>
        <m:oMath>
          <m:r>
            <w:rPr>
              <w:rFonts w:ascii="Cambria Math" w:hAnsi="Cambria Math"/>
            </w:rPr>
            <m:t>Pr</m:t>
          </m:r>
          <m:d>
            <m:dPr>
              <m:ctrlPr>
                <w:rPr>
                  <w:rFonts w:ascii="Cambria Math" w:hAnsi="Cambria Math"/>
                </w:rPr>
              </m:ctrlPr>
            </m:dPr>
            <m:e>
              <m:r>
                <w:rPr>
                  <w:rFonts w:ascii="Cambria Math" w:hAnsi="Cambria Math"/>
                </w:rPr>
                <m:t>Max</m:t>
              </m:r>
            </m:e>
          </m:d>
          <m:r>
            <m:rPr>
              <m:sty m:val="p"/>
            </m:rPr>
            <w:rPr>
              <w:rFonts w:ascii="Cambria Math" w:hAnsi="Cambria Math"/>
            </w:rPr>
            <m:t>.</m:t>
          </m:r>
        </m:oMath>
      </m:oMathPara>
    </w:p>
    <w:p w14:paraId="63D29E26" w14:textId="77777777" w:rsidR="00B3186F" w:rsidRDefault="002E0883">
      <w:pPr>
        <w:pStyle w:val="Heading3"/>
      </w:pPr>
      <w:bookmarkStart w:id="24" w:name="_Toc152161457"/>
      <w:bookmarkStart w:id="25" w:name="decision-quantities"/>
      <w:bookmarkEnd w:id="23"/>
      <w:r>
        <w:t>Decision Quantities</w:t>
      </w:r>
      <w:bookmarkEnd w:id="24"/>
    </w:p>
    <w:p w14:paraId="220A0E6B" w14:textId="1419977B" w:rsidR="00B3186F" w:rsidRDefault="002E0883">
      <w:pPr>
        <w:pStyle w:val="FirstParagraph"/>
      </w:pPr>
      <w:r>
        <w:t>The above quantities are computed for each arm (thus making them vector quantities). To facilitate decisions in the trial, we attach a particular arm to the quantity that will be used for the decision (thus reducing the vector quantity to a scalar quantity). Throughout the trial, decisions may be based on the following quantities:</w:t>
      </w:r>
    </w:p>
    <w:p w14:paraId="76D7E6F3" w14:textId="1F06BD40" w:rsidR="00B3186F" w:rsidRDefault="002E0883">
      <w:pPr>
        <w:pStyle w:val="Compact"/>
        <w:numPr>
          <w:ilvl w:val="0"/>
          <w:numId w:val="17"/>
        </w:numPr>
      </w:pPr>
      <m:oMath>
        <m:r>
          <m:rPr>
            <m:nor/>
          </m:rPr>
          <m:t xml:space="preserve"> Maximum </m:t>
        </m:r>
        <m: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m:rPr>
                <m:sty m:val="p"/>
              </m:rPr>
              <w:rPr>
                <w:rFonts w:ascii="Cambria Math" w:hAnsi="Cambria Math"/>
              </w:rPr>
              <m:t>&lt;-</m:t>
            </m:r>
            <m:r>
              <w:rPr>
                <w:rFonts w:ascii="Cambria Math" w:hAnsi="Cambria Math"/>
              </w:rPr>
              <m:t>1</m:t>
            </m:r>
          </m:e>
        </m:d>
        <m:r>
          <m:rPr>
            <m:nor/>
          </m:rPr>
          <m:t xml:space="preserve"> across all </m:t>
        </m:r>
        <m:r>
          <m:rPr>
            <m:nor/>
          </m:rPr>
          <w:rPr>
            <w:rFonts w:ascii="Cambria Math"/>
          </w:rPr>
          <m:t>route</m:t>
        </m:r>
        <m:r>
          <m:rPr>
            <m:nor/>
          </m:rPr>
          <m:t>s</m:t>
        </m:r>
      </m:oMath>
      <w:r>
        <w:br/>
      </w:r>
    </w:p>
    <w:p w14:paraId="53C3EE70" w14:textId="77777777" w:rsidR="00B3186F" w:rsidRDefault="002E0883">
      <w:pPr>
        <w:pStyle w:val="Compact"/>
        <w:numPr>
          <w:ilvl w:val="0"/>
          <w:numId w:val="17"/>
        </w:numPr>
      </w:pPr>
      <m:oMath>
        <m: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d</m:t>
                </m:r>
              </m:sub>
            </m:sSub>
            <m:r>
              <m:rPr>
                <m:sty m:val="p"/>
              </m:rPr>
              <w:rPr>
                <w:rFonts w:ascii="Cambria Math" w:hAnsi="Cambria Math"/>
              </w:rPr>
              <m:t>&lt;</m:t>
            </m:r>
            <m:sSub>
              <m:sSubPr>
                <m:ctrlPr>
                  <w:rPr>
                    <w:rFonts w:ascii="Cambria Math" w:hAnsi="Cambria Math"/>
                  </w:rPr>
                </m:ctrlPr>
              </m:sSubPr>
              <m:e>
                <m:r>
                  <w:rPr>
                    <w:rFonts w:ascii="Cambria Math" w:hAnsi="Cambria Math"/>
                  </w:rPr>
                  <m:t>θ</m:t>
                </m:r>
              </m:e>
              <m:sub>
                <m:r>
                  <w:rPr>
                    <w:rFonts w:ascii="Cambria Math" w:hAnsi="Cambria Math"/>
                  </w:rPr>
                  <m:t>0</m:t>
                </m:r>
              </m:sub>
            </m:sSub>
          </m:e>
        </m:d>
        <m:r>
          <m:rPr>
            <m:nor/>
          </m:rPr>
          <m:t xml:space="preserve"> for </m:t>
        </m:r>
        <m:r>
          <w:rPr>
            <w:rFonts w:ascii="Cambria Math" w:hAnsi="Cambria Math"/>
          </w:rPr>
          <m:t>d</m:t>
        </m:r>
        <m:r>
          <m:rPr>
            <m:sty m:val="p"/>
          </m:rPr>
          <w:rPr>
            <w:rFonts w:ascii="Cambria Math" w:hAnsi="Cambria Math"/>
          </w:rPr>
          <m:t>=</m:t>
        </m:r>
        <m:r>
          <m:rPr>
            <m:nor/>
          </m:rPr>
          <m:t xml:space="preserve"> greatest </m:t>
        </m:r>
        <m:r>
          <w:rPr>
            <w:rFonts w:ascii="Cambria Math" w:hAnsi="Cambria Math"/>
          </w:rPr>
          <m:t>Pr</m:t>
        </m:r>
        <m:d>
          <m:dPr>
            <m:ctrlPr>
              <w:rPr>
                <w:rFonts w:ascii="Cambria Math" w:hAnsi="Cambria Math"/>
              </w:rPr>
            </m:ctrlPr>
          </m:dPr>
          <m:e>
            <m:r>
              <w:rPr>
                <w:rFonts w:ascii="Cambria Math" w:hAnsi="Cambria Math"/>
              </w:rPr>
              <m:t>Max</m:t>
            </m:r>
          </m:e>
        </m:d>
      </m:oMath>
    </w:p>
    <w:p w14:paraId="1E9F29C3" w14:textId="77777777" w:rsidR="00B3186F" w:rsidRDefault="002E0883">
      <w:pPr>
        <w:pStyle w:val="Heading2"/>
      </w:pPr>
      <w:bookmarkStart w:id="26" w:name="_Toc152161458"/>
      <w:bookmarkStart w:id="27" w:name="conventions-for-missing-data"/>
      <w:bookmarkEnd w:id="19"/>
      <w:bookmarkEnd w:id="25"/>
      <w:r>
        <w:t>Conventions for Missing Data</w:t>
      </w:r>
      <w:bookmarkEnd w:id="26"/>
    </w:p>
    <w:p w14:paraId="5B11E6F8" w14:textId="618F5707" w:rsidR="00B3186F" w:rsidRDefault="00593E1D">
      <w:pPr>
        <w:pStyle w:val="FirstParagraph"/>
      </w:pPr>
      <w:r>
        <w:t xml:space="preserve">The primary endpoint will be evaluated using only completed drives. </w:t>
      </w:r>
      <w:r w:rsidR="18AF7EA0">
        <w:t xml:space="preserve">If </w:t>
      </w:r>
      <w:r>
        <w:t>a drive</w:t>
      </w:r>
      <w:r w:rsidR="006F0D41">
        <w:t xml:space="preserve"> is randomized, but</w:t>
      </w:r>
      <w:r>
        <w:t xml:space="preserve"> not completed</w:t>
      </w:r>
      <w:r w:rsidR="18AF7EA0">
        <w:t xml:space="preserve">, </w:t>
      </w:r>
      <w:r w:rsidR="002F42D3">
        <w:t xml:space="preserve">the </w:t>
      </w:r>
      <w:r w:rsidR="0073287A">
        <w:t>assigned route</w:t>
      </w:r>
      <w:r w:rsidR="002F42D3">
        <w:t xml:space="preserve"> will be </w:t>
      </w:r>
      <w:del w:id="28" w:author="Sreejata Dutta" w:date="2023-11-15T22:32:00Z">
        <w:r w:rsidR="002F42D3" w:rsidDel="000E2ED0">
          <w:delText>completed</w:delText>
        </w:r>
      </w:del>
      <w:ins w:id="29" w:author="Sreejata Dutta" w:date="2023-11-15T22:32:00Z">
        <w:r w:rsidR="000E2ED0">
          <w:t xml:space="preserve">completed </w:t>
        </w:r>
        <w:proofErr w:type="gramStart"/>
        <w:r w:rsidR="000E2ED0">
          <w:t>at</w:t>
        </w:r>
      </w:ins>
      <w:r w:rsidR="007C67D5">
        <w:t xml:space="preserve"> a later date</w:t>
      </w:r>
      <w:proofErr w:type="gramEnd"/>
      <w:r w:rsidR="007C67D5">
        <w:t xml:space="preserve"> prior to the next interim analysis.</w:t>
      </w:r>
    </w:p>
    <w:p w14:paraId="5657B0A5" w14:textId="77777777" w:rsidR="00A977A0" w:rsidRPr="004B6B3B" w:rsidRDefault="00A977A0" w:rsidP="00A977A0">
      <w:pPr>
        <w:pStyle w:val="Heading2"/>
      </w:pPr>
      <w:bookmarkStart w:id="30" w:name="_Toc152161459"/>
      <w:r>
        <w:t>Analysis Sets</w:t>
      </w:r>
      <w:bookmarkEnd w:id="30"/>
    </w:p>
    <w:p w14:paraId="7D208952" w14:textId="555D41A4" w:rsidR="00A977A0" w:rsidRDefault="00A977A0" w:rsidP="00A977A0">
      <w:pPr>
        <w:pStyle w:val="Heading3"/>
      </w:pPr>
      <w:bookmarkStart w:id="31" w:name="_Toc152161460"/>
      <w:r>
        <w:t>Primary Set</w:t>
      </w:r>
      <w:bookmarkEnd w:id="31"/>
    </w:p>
    <w:p w14:paraId="644117C2" w14:textId="77C0ACE5" w:rsidR="00A977A0" w:rsidRPr="00F56617" w:rsidRDefault="00A977A0" w:rsidP="00A977A0">
      <w:pPr>
        <w:pStyle w:val="BodyText"/>
      </w:pPr>
      <w:r>
        <w:t xml:space="preserve">All drives that were randomized and completed will be included in the primary set. This set will be used for the primary analysis. </w:t>
      </w:r>
    </w:p>
    <w:p w14:paraId="303948D1" w14:textId="5B634B48" w:rsidR="00A977A0" w:rsidRDefault="00BC6232" w:rsidP="00A977A0">
      <w:pPr>
        <w:pStyle w:val="Heading3"/>
      </w:pPr>
      <w:bookmarkStart w:id="32" w:name="_Toc152161461"/>
      <w:r>
        <w:t>Safety</w:t>
      </w:r>
      <w:r w:rsidR="00A977A0">
        <w:t xml:space="preserve"> Set</w:t>
      </w:r>
      <w:bookmarkEnd w:id="32"/>
    </w:p>
    <w:p w14:paraId="6EEEB30B" w14:textId="7807B1B0" w:rsidR="00A977A0" w:rsidRPr="00A977A0" w:rsidRDefault="00A977A0" w:rsidP="00A977A0">
      <w:pPr>
        <w:pStyle w:val="BodyText"/>
      </w:pPr>
      <w:r>
        <w:t xml:space="preserve">All drives that were randomized, whether completed or not, will be included in the </w:t>
      </w:r>
      <w:r w:rsidR="00BC6232">
        <w:t xml:space="preserve">safety </w:t>
      </w:r>
      <w:r>
        <w:t>set. This set will be used for all adverse event summaries and for assessing the effect of route on the number of adverse events and serious adverse events.</w:t>
      </w:r>
    </w:p>
    <w:p w14:paraId="0B4AEA78" w14:textId="77777777" w:rsidR="00B3186F" w:rsidRDefault="002E0883">
      <w:pPr>
        <w:pStyle w:val="Heading1"/>
      </w:pPr>
      <w:bookmarkStart w:id="33" w:name="_Toc152161462"/>
      <w:bookmarkStart w:id="34" w:name="study-design"/>
      <w:bookmarkEnd w:id="13"/>
      <w:bookmarkEnd w:id="27"/>
      <w:r>
        <w:t>Study Design</w:t>
      </w:r>
      <w:bookmarkEnd w:id="33"/>
    </w:p>
    <w:p w14:paraId="5411C0F4" w14:textId="77777777" w:rsidR="00B3186F" w:rsidRDefault="002E0883">
      <w:pPr>
        <w:pStyle w:val="Heading2"/>
      </w:pPr>
      <w:bookmarkStart w:id="35" w:name="_Toc152161463"/>
      <w:bookmarkStart w:id="36" w:name="timing-of-interim-analyses"/>
      <w:r>
        <w:t>Timing of Interim Analyses</w:t>
      </w:r>
      <w:bookmarkEnd w:id="35"/>
    </w:p>
    <w:p w14:paraId="482435CB" w14:textId="3112F3A4" w:rsidR="00B3186F" w:rsidDel="00146C5C" w:rsidRDefault="002E0883">
      <w:pPr>
        <w:pStyle w:val="FirstParagraph"/>
        <w:rPr>
          <w:del w:id="37" w:author="Sreejata Dutta" w:date="2023-11-15T22:32:00Z"/>
        </w:rPr>
      </w:pPr>
      <w:r>
        <w:t xml:space="preserve">Interims will occur based on the number of </w:t>
      </w:r>
      <w:r w:rsidR="00D34C1F">
        <w:t>drive</w:t>
      </w:r>
      <w:r>
        <w:t xml:space="preserve">s </w:t>
      </w:r>
      <w:r w:rsidR="00E55DAD">
        <w:t xml:space="preserve">with </w:t>
      </w:r>
      <w:r>
        <w:t xml:space="preserve">complete </w:t>
      </w:r>
      <w:proofErr w:type="spellStart"/>
      <w:r>
        <w:t>data.</w:t>
      </w:r>
    </w:p>
    <w:p w14:paraId="30308ED4" w14:textId="77777777" w:rsidR="00B3186F" w:rsidRDefault="002E0883">
      <w:pPr>
        <w:pStyle w:val="FirstParagraph"/>
        <w:pPrChange w:id="38" w:author="Sreejata Dutta" w:date="2023-11-15T22:32:00Z">
          <w:pPr>
            <w:pStyle w:val="BodyText"/>
          </w:pPr>
        </w:pPrChange>
      </w:pPr>
      <w:r>
        <w:t>The</w:t>
      </w:r>
      <w:proofErr w:type="spellEnd"/>
      <w:r>
        <w:t xml:space="preserve"> schedule for the 3 interims is specified in Table-2.</w:t>
      </w:r>
    </w:p>
    <w:p w14:paraId="51E42BF0" w14:textId="77777777" w:rsidR="00B3186F" w:rsidRDefault="002E0883">
      <w:pPr>
        <w:pStyle w:val="BodyText"/>
      </w:pPr>
      <w:r w:rsidRPr="00E1727E">
        <w:rPr>
          <w:b/>
          <w:bCs/>
          <w:color w:val="2B579A"/>
          <w:shd w:val="clear" w:color="auto" w:fill="E6E6E6"/>
          <w:rPrChange w:id="39" w:author="Sreejata Dutta" w:date="2023-11-15T22:33:00Z">
            <w:rPr>
              <w:color w:val="2B579A"/>
              <w:shd w:val="clear" w:color="auto" w:fill="E6E6E6"/>
            </w:rPr>
          </w:rPrChange>
        </w:rPr>
        <w:t>Table-2</w:t>
      </w:r>
      <w:r>
        <w:t>: Interim Analysis Schedule</w:t>
      </w:r>
    </w:p>
    <w:tbl>
      <w:tblPr>
        <w:tblW w:w="0" w:type="auto"/>
        <w:tblLook w:val="0020" w:firstRow="1" w:lastRow="0" w:firstColumn="0" w:lastColumn="0" w:noHBand="0" w:noVBand="0"/>
      </w:tblPr>
      <w:tblGrid>
        <w:gridCol w:w="933"/>
        <w:gridCol w:w="1945"/>
      </w:tblGrid>
      <w:tr w:rsidR="00B3186F" w14:paraId="04F513C1" w14:textId="77777777">
        <w:trPr>
          <w:tblHeader/>
        </w:trPr>
        <w:tc>
          <w:tcPr>
            <w:tcW w:w="0" w:type="auto"/>
          </w:tcPr>
          <w:p w14:paraId="3976769F" w14:textId="77777777" w:rsidR="00B3186F" w:rsidRDefault="002E0883">
            <w:pPr>
              <w:pStyle w:val="Compact"/>
            </w:pPr>
            <w:r>
              <w:t>Interim</w:t>
            </w:r>
          </w:p>
        </w:tc>
        <w:tc>
          <w:tcPr>
            <w:tcW w:w="0" w:type="auto"/>
          </w:tcPr>
          <w:p w14:paraId="10B182D6" w14:textId="4DE9ECDA" w:rsidR="00B3186F" w:rsidRDefault="00D34C1F">
            <w:pPr>
              <w:pStyle w:val="Compact"/>
            </w:pPr>
            <w:r>
              <w:t>Drive</w:t>
            </w:r>
            <w:r w:rsidR="002E0883">
              <w:t>s (complete)</w:t>
            </w:r>
          </w:p>
        </w:tc>
      </w:tr>
      <w:tr w:rsidR="00B3186F" w14:paraId="592FCF40" w14:textId="77777777">
        <w:tc>
          <w:tcPr>
            <w:tcW w:w="0" w:type="auto"/>
          </w:tcPr>
          <w:p w14:paraId="49037594" w14:textId="77777777" w:rsidR="00B3186F" w:rsidRDefault="002E0883">
            <w:pPr>
              <w:pStyle w:val="Compact"/>
            </w:pPr>
            <w:r>
              <w:t>1</w:t>
            </w:r>
          </w:p>
        </w:tc>
        <w:tc>
          <w:tcPr>
            <w:tcW w:w="0" w:type="auto"/>
          </w:tcPr>
          <w:p w14:paraId="24C29DE3" w14:textId="77777777" w:rsidR="00B3186F" w:rsidRDefault="002E0883">
            <w:pPr>
              <w:pStyle w:val="Compact"/>
            </w:pPr>
            <w:r>
              <w:t>8</w:t>
            </w:r>
          </w:p>
        </w:tc>
      </w:tr>
      <w:tr w:rsidR="00B3186F" w14:paraId="2B6B1F0A" w14:textId="77777777">
        <w:tc>
          <w:tcPr>
            <w:tcW w:w="0" w:type="auto"/>
          </w:tcPr>
          <w:p w14:paraId="1A2EB686" w14:textId="77777777" w:rsidR="00B3186F" w:rsidRDefault="002E0883">
            <w:pPr>
              <w:pStyle w:val="Compact"/>
            </w:pPr>
            <w:r>
              <w:t>2</w:t>
            </w:r>
          </w:p>
        </w:tc>
        <w:tc>
          <w:tcPr>
            <w:tcW w:w="0" w:type="auto"/>
          </w:tcPr>
          <w:p w14:paraId="0D1CF837" w14:textId="77777777" w:rsidR="00B3186F" w:rsidRDefault="002E0883">
            <w:pPr>
              <w:pStyle w:val="Compact"/>
            </w:pPr>
            <w:r>
              <w:t>16</w:t>
            </w:r>
          </w:p>
        </w:tc>
      </w:tr>
      <w:tr w:rsidR="00B3186F" w14:paraId="4BF10D48" w14:textId="77777777">
        <w:tc>
          <w:tcPr>
            <w:tcW w:w="0" w:type="auto"/>
          </w:tcPr>
          <w:p w14:paraId="479279EE" w14:textId="77777777" w:rsidR="00B3186F" w:rsidRDefault="002E0883">
            <w:pPr>
              <w:pStyle w:val="Compact"/>
            </w:pPr>
            <w:r>
              <w:t>3</w:t>
            </w:r>
          </w:p>
        </w:tc>
        <w:tc>
          <w:tcPr>
            <w:tcW w:w="0" w:type="auto"/>
          </w:tcPr>
          <w:p w14:paraId="595C7B3F" w14:textId="77777777" w:rsidR="00B3186F" w:rsidRDefault="002E0883">
            <w:pPr>
              <w:pStyle w:val="Compact"/>
            </w:pPr>
            <w:r>
              <w:t>24</w:t>
            </w:r>
          </w:p>
        </w:tc>
      </w:tr>
    </w:tbl>
    <w:p w14:paraId="7997647C" w14:textId="77777777" w:rsidR="00B3186F" w:rsidRDefault="002E0883">
      <w:pPr>
        <w:pStyle w:val="Heading2"/>
      </w:pPr>
      <w:bookmarkStart w:id="40" w:name="_Toc152161464"/>
      <w:bookmarkStart w:id="41" w:name="response-adaptive-randomization"/>
      <w:bookmarkEnd w:id="36"/>
      <w:r>
        <w:t>Response Adaptive Randomization</w:t>
      </w:r>
      <w:bookmarkEnd w:id="40"/>
    </w:p>
    <w:p w14:paraId="3FF6E760" w14:textId="50DA914C" w:rsidR="00B3186F" w:rsidRDefault="002E0883">
      <w:pPr>
        <w:pStyle w:val="FirstParagraph"/>
      </w:pPr>
      <w:r>
        <w:t xml:space="preserve">Up to the first interim analysis, </w:t>
      </w:r>
      <w:r w:rsidR="00D34C1F">
        <w:t>drive</w:t>
      </w:r>
      <w:r>
        <w:t>s will be randomized in blocks of size 4 with ratio 2:1:</w:t>
      </w:r>
      <w:proofErr w:type="gramStart"/>
      <w:r>
        <w:t>1 .</w:t>
      </w:r>
      <w:proofErr w:type="gramEnd"/>
      <w:r>
        <w:t xml:space="preserve"> After this initial burn-in period, adaptive randomization will begin, with the goal of preferentially allocating </w:t>
      </w:r>
      <w:r w:rsidR="00D34C1F">
        <w:t>drive</w:t>
      </w:r>
      <w:r>
        <w:t xml:space="preserve">s to the </w:t>
      </w:r>
      <w:r w:rsidR="002D290A">
        <w:t>route</w:t>
      </w:r>
      <w:r>
        <w:t xml:space="preserve">s that appear more promising. Once adaptive allocation begins, </w:t>
      </w:r>
      <w:r w:rsidR="00D34C1F">
        <w:t>drive</w:t>
      </w:r>
      <w:r>
        <w:t xml:space="preserve">s will be randomized in blocks of size </w:t>
      </w:r>
      <w:proofErr w:type="gramStart"/>
      <w:r>
        <w:t>4 .</w:t>
      </w:r>
      <w:proofErr w:type="gramEnd"/>
      <w:r>
        <w:br/>
        <w:t xml:space="preserve">Within each block, 1 </w:t>
      </w:r>
      <w:r w:rsidR="00D34C1F">
        <w:t>drive</w:t>
      </w:r>
      <w:r>
        <w:t xml:space="preserve"> will be allocated to </w:t>
      </w:r>
      <w:r w:rsidR="002D290A">
        <w:t>route</w:t>
      </w:r>
      <w:r>
        <w:t xml:space="preserve"> </w:t>
      </w:r>
      <m:oMath>
        <m:sSub>
          <m:sSubPr>
            <m:ctrlPr>
              <w:rPr>
                <w:rFonts w:ascii="Cambria Math" w:hAnsi="Cambria Math"/>
              </w:rPr>
            </m:ctrlPr>
          </m:sSubPr>
          <m:e>
            <m:r>
              <w:rPr>
                <w:rFonts w:ascii="Cambria Math" w:hAnsi="Cambria Math"/>
              </w:rPr>
              <m:t>d</m:t>
            </m:r>
          </m:e>
          <m:sub>
            <m:r>
              <w:rPr>
                <w:rFonts w:ascii="Cambria Math" w:hAnsi="Cambria Math"/>
              </w:rPr>
              <m:t>0</m:t>
            </m:r>
          </m:sub>
        </m:sSub>
      </m:oMath>
      <w:r>
        <w:t xml:space="preserve">. The remaining </w:t>
      </w:r>
      <w:r w:rsidR="00D34C1F">
        <w:t>drive</w:t>
      </w:r>
      <w:r>
        <w:t xml:space="preserve">s in each block will be allocated adaptively, with allocation probabilities weighted according to </w:t>
      </w:r>
      <m:oMath>
        <m:r>
          <w:rPr>
            <w:rFonts w:ascii="Cambria Math" w:hAnsi="Cambria Math"/>
          </w:rPr>
          <m:t>Pr</m:t>
        </m:r>
        <m:d>
          <m:dPr>
            <m:ctrlPr>
              <w:rPr>
                <w:rFonts w:ascii="Cambria Math" w:hAnsi="Cambria Math"/>
              </w:rPr>
            </m:ctrlPr>
          </m:dPr>
          <m:e>
            <m:r>
              <w:rPr>
                <w:rFonts w:ascii="Cambria Math" w:hAnsi="Cambria Math"/>
              </w:rPr>
              <m:t>Max</m:t>
            </m:r>
          </m:e>
        </m:d>
      </m:oMath>
      <w:r>
        <w:t xml:space="preserve"> for each </w:t>
      </w:r>
      <w:r w:rsidR="002D290A">
        <w:t>route</w:t>
      </w:r>
      <w:r>
        <w:t>. First, we calculate:</w:t>
      </w:r>
      <w:r>
        <w:br/>
        <w:t>The response adaptive allocation uses the following weights:</w:t>
      </w:r>
    </w:p>
    <w:p w14:paraId="7E17314D" w14:textId="77777777" w:rsidR="00B3186F" w:rsidRDefault="008E6333">
      <w:pPr>
        <w:pStyle w:val="BodyText"/>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Pr</m:t>
                  </m:r>
                  <m:d>
                    <m:dPr>
                      <m:ctrlPr>
                        <w:rPr>
                          <w:rFonts w:ascii="Cambria Math" w:hAnsi="Cambria Math"/>
                        </w:rPr>
                      </m:ctrlPr>
                    </m:dPr>
                    <m:e>
                      <m:r>
                        <w:rPr>
                          <w:rFonts w:ascii="Cambria Math" w:hAnsi="Cambria Math"/>
                        </w:rPr>
                        <m:t>Max</m:t>
                      </m:r>
                    </m:e>
                  </m:d>
                </m:e>
              </m:d>
            </m:e>
            <m:sup>
              <m:r>
                <w:rPr>
                  <w:rFonts w:ascii="Cambria Math" w:hAnsi="Cambria Math"/>
                </w:rPr>
                <m:t>1</m:t>
              </m:r>
            </m:sup>
          </m:sSup>
        </m:oMath>
      </m:oMathPara>
    </w:p>
    <w:p w14:paraId="5ACB5899" w14:textId="77777777" w:rsidR="00B3186F" w:rsidRDefault="002E0883">
      <w:pPr>
        <w:pStyle w:val="FirstParagraph"/>
      </w:pPr>
      <w:r>
        <w:br/>
        <w:t xml:space="preserve">The randomization probabilities for the adaptively allocated arms will be updated at each interim. They will be weighted according to the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and the weights will be renormalized to sum to </w:t>
      </w:r>
      <m:oMath>
        <m:r>
          <w:rPr>
            <w:rFonts w:ascii="Cambria Math" w:hAnsi="Cambria Math"/>
          </w:rPr>
          <m:t>1</m:t>
        </m:r>
      </m:oMath>
      <w:r>
        <w:t>.</w:t>
      </w:r>
    </w:p>
    <w:p w14:paraId="4612C8B6" w14:textId="3A99ADCC" w:rsidR="00B3186F" w:rsidRDefault="002E0883">
      <w:pPr>
        <w:pStyle w:val="BodyText"/>
      </w:pPr>
      <w:r>
        <w:t xml:space="preserve">To avoid assigning </w:t>
      </w:r>
      <w:r w:rsidR="00D34C1F">
        <w:t>drive</w:t>
      </w:r>
      <w:r>
        <w:t xml:space="preserve">s to a </w:t>
      </w:r>
      <w:r w:rsidR="002D290A">
        <w:t>route</w:t>
      </w:r>
      <w:r>
        <w:t xml:space="preserve"> with a minimal chance of being the best </w:t>
      </w:r>
      <w:r w:rsidR="002D290A">
        <w:t>route</w:t>
      </w:r>
      <w:r>
        <w:t xml:space="preserve">, any probability less than 0.05 is set to zero at that interim and the resulting probability is reallocated among the remaining </w:t>
      </w:r>
      <w:r w:rsidR="002D290A">
        <w:t>route</w:t>
      </w:r>
      <w:r>
        <w:t xml:space="preserve">s. In this manner, a </w:t>
      </w:r>
      <w:r w:rsidR="002D290A">
        <w:t>route</w:t>
      </w:r>
      <w:r>
        <w:t xml:space="preserve"> may be temporarily dropped but may be re-introduced if the adaptive randomization probability increases at subsequent interims.</w:t>
      </w:r>
    </w:p>
    <w:p w14:paraId="59AAD3DE" w14:textId="77777777" w:rsidR="00B3186F" w:rsidRDefault="002E0883">
      <w:pPr>
        <w:pStyle w:val="Heading2"/>
      </w:pPr>
      <w:bookmarkStart w:id="42" w:name="_Toc152161465"/>
      <w:bookmarkStart w:id="43" w:name="criteria-for-stopping-accrual"/>
      <w:bookmarkEnd w:id="41"/>
      <w:r>
        <w:t>Criteria for Stopping Accrual</w:t>
      </w:r>
      <w:bookmarkEnd w:id="42"/>
    </w:p>
    <w:p w14:paraId="098EDF1E" w14:textId="77777777" w:rsidR="00B3186F" w:rsidRDefault="002E0883">
      <w:pPr>
        <w:pStyle w:val="Heading3"/>
      </w:pPr>
      <w:bookmarkStart w:id="44" w:name="_Toc152161466"/>
      <w:bookmarkStart w:id="45" w:name="stopping-for-futility"/>
      <w:r>
        <w:t>Stopping for Futility</w:t>
      </w:r>
      <w:bookmarkEnd w:id="44"/>
    </w:p>
    <w:p w14:paraId="491231DA" w14:textId="0A84E0FF" w:rsidR="00B3186F" w:rsidRDefault="002E0883">
      <w:pPr>
        <w:pStyle w:val="FirstParagraph"/>
      </w:pPr>
      <w:r>
        <w:t xml:space="preserve">For interims 1-3, the trial may stop accrual for futility if any of the following criteria </w:t>
      </w:r>
      <w:r w:rsidR="005606D4">
        <w:t xml:space="preserve">is </w:t>
      </w:r>
      <w:r>
        <w:t>satisfied:</w:t>
      </w:r>
    </w:p>
    <w:p w14:paraId="5A0F5BA0" w14:textId="7685AC95" w:rsidR="00B3186F" w:rsidRPr="005606D4" w:rsidRDefault="002E0883" w:rsidP="005606D4">
      <w:pPr>
        <w:pStyle w:val="Compact"/>
      </w:pPr>
      <m:oMathPara>
        <m:oMathParaPr>
          <m:jc m:val="center"/>
        </m:oMathParaPr>
        <m:oMath>
          <m:r>
            <m:rPr>
              <m:nor/>
            </m:rPr>
            <m:t xml:space="preserve"> Maximum </m:t>
          </m:r>
          <m: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m:rPr>
                  <m:sty m:val="p"/>
                </m:rPr>
                <w:rPr>
                  <w:rFonts w:ascii="Cambria Math" w:hAnsi="Cambria Math"/>
                </w:rPr>
                <m:t>&lt;-</m:t>
              </m:r>
              <m:r>
                <w:rPr>
                  <w:rFonts w:ascii="Cambria Math" w:hAnsi="Cambria Math"/>
                </w:rPr>
                <m:t>1</m:t>
              </m:r>
            </m:e>
          </m:d>
          <m:r>
            <m:rPr>
              <m:nor/>
            </m:rPr>
            <m:t xml:space="preserve"> across all </m:t>
          </m:r>
          <m:r>
            <m:rPr>
              <m:nor/>
            </m:rPr>
            <w:rPr>
              <w:rFonts w:ascii="Cambria Math"/>
            </w:rPr>
            <m:t>route</m:t>
          </m:r>
          <m:r>
            <m:rPr>
              <m:nor/>
            </m:rPr>
            <m:t>s</m:t>
          </m:r>
          <m:r>
            <m:rPr>
              <m:sty m:val="p"/>
            </m:rPr>
            <w:rPr>
              <w:rFonts w:ascii="Cambria Math" w:hAnsi="Cambria Math"/>
            </w:rPr>
            <m:t>&lt;</m:t>
          </m:r>
          <m:r>
            <w:rPr>
              <w:rFonts w:ascii="Cambria Math" w:hAnsi="Cambria Math"/>
            </w:rPr>
            <m:t>0.1</m:t>
          </m:r>
        </m:oMath>
      </m:oMathPara>
    </w:p>
    <w:p w14:paraId="1A3AE464" w14:textId="09C3173A" w:rsidR="00B3186F" w:rsidRDefault="002E0883">
      <w:pPr>
        <w:pStyle w:val="FirstParagraph"/>
      </w:pPr>
      <w:r>
        <w:t>If a futility stopping rule is met at an interim analysis, then the final evaluation criteria will be applied to the currently available data.</w:t>
      </w:r>
    </w:p>
    <w:p w14:paraId="60588CF2" w14:textId="77777777" w:rsidR="00B3186F" w:rsidRDefault="002E0883">
      <w:pPr>
        <w:pStyle w:val="Heading3"/>
      </w:pPr>
      <w:bookmarkStart w:id="46" w:name="_Toc152161467"/>
      <w:bookmarkStart w:id="47" w:name="stopping-for-expected-success"/>
      <w:bookmarkEnd w:id="45"/>
      <w:r>
        <w:t>Stopping for Expected Success</w:t>
      </w:r>
      <w:bookmarkEnd w:id="46"/>
    </w:p>
    <w:p w14:paraId="4023F7BB" w14:textId="1CC63ABD" w:rsidR="00B3186F" w:rsidRDefault="002E0883">
      <w:pPr>
        <w:pStyle w:val="FirstParagraph"/>
      </w:pPr>
      <w:r>
        <w:t xml:space="preserve">For interims 1-3, the trial may stop accrual for expected success if the following criteria </w:t>
      </w:r>
      <w:r w:rsidR="005606D4">
        <w:t>is</w:t>
      </w:r>
      <w:r>
        <w:t xml:space="preserve"> satisfied:</w:t>
      </w:r>
    </w:p>
    <w:p w14:paraId="3EE39647" w14:textId="77777777" w:rsidR="00B3186F" w:rsidRPr="005606D4" w:rsidRDefault="002E0883" w:rsidP="005606D4">
      <w:pPr>
        <w:pStyle w:val="Compact"/>
        <w:ind w:left="720"/>
      </w:pPr>
      <m:oMathPara>
        <m:oMathParaPr>
          <m:jc m:val="center"/>
        </m:oMathParaPr>
        <m:oMath>
          <m: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d</m:t>
                  </m:r>
                </m:sub>
              </m:sSub>
              <m:r>
                <m:rPr>
                  <m:sty m:val="p"/>
                </m:rPr>
                <w:rPr>
                  <w:rFonts w:ascii="Cambria Math" w:hAnsi="Cambria Math"/>
                </w:rPr>
                <m:t>&lt;</m:t>
              </m:r>
              <m:sSub>
                <m:sSubPr>
                  <m:ctrlPr>
                    <w:rPr>
                      <w:rFonts w:ascii="Cambria Math" w:hAnsi="Cambria Math"/>
                    </w:rPr>
                  </m:ctrlPr>
                </m:sSubPr>
                <m:e>
                  <m:r>
                    <w:rPr>
                      <w:rFonts w:ascii="Cambria Math" w:hAnsi="Cambria Math"/>
                    </w:rPr>
                    <m:t>θ</m:t>
                  </m:r>
                </m:e>
                <m:sub>
                  <m:r>
                    <w:rPr>
                      <w:rFonts w:ascii="Cambria Math" w:hAnsi="Cambria Math"/>
                    </w:rPr>
                    <m:t>0</m:t>
                  </m:r>
                </m:sub>
              </m:sSub>
            </m:e>
          </m:d>
          <m:r>
            <m:rPr>
              <m:sty m:val="p"/>
            </m:rPr>
            <w:rPr>
              <w:rFonts w:ascii="Cambria Math" w:hAnsi="Cambria Math"/>
            </w:rPr>
            <m:t>&gt;</m:t>
          </m:r>
          <m:r>
            <w:rPr>
              <w:rFonts w:ascii="Cambria Math" w:hAnsi="Cambria Math"/>
            </w:rPr>
            <m:t>0.998</m:t>
          </m:r>
          <m:r>
            <m:rPr>
              <m:nor/>
            </m:rPr>
            <m:t xml:space="preserve"> for </m:t>
          </m:r>
          <m:r>
            <w:rPr>
              <w:rFonts w:ascii="Cambria Math" w:hAnsi="Cambria Math"/>
            </w:rPr>
            <m:t>d</m:t>
          </m:r>
          <m:r>
            <m:rPr>
              <m:sty m:val="p"/>
            </m:rPr>
            <w:rPr>
              <w:rFonts w:ascii="Cambria Math" w:hAnsi="Cambria Math"/>
            </w:rPr>
            <m:t>=</m:t>
          </m:r>
          <m:r>
            <m:rPr>
              <m:nor/>
            </m:rPr>
            <m:t xml:space="preserve"> greatest </m:t>
          </m:r>
          <m:r>
            <w:rPr>
              <w:rFonts w:ascii="Cambria Math" w:hAnsi="Cambria Math"/>
            </w:rPr>
            <m:t>Pr</m:t>
          </m:r>
          <m:d>
            <m:dPr>
              <m:ctrlPr>
                <w:rPr>
                  <w:rFonts w:ascii="Cambria Math" w:hAnsi="Cambria Math"/>
                </w:rPr>
              </m:ctrlPr>
            </m:dPr>
            <m:e>
              <m:r>
                <w:rPr>
                  <w:rFonts w:ascii="Cambria Math" w:hAnsi="Cambria Math"/>
                </w:rPr>
                <m:t>Max</m:t>
              </m:r>
            </m:e>
          </m:d>
        </m:oMath>
      </m:oMathPara>
    </w:p>
    <w:p w14:paraId="3C08F75D" w14:textId="40F02C1F" w:rsidR="00B3186F" w:rsidRDefault="002E0883">
      <w:pPr>
        <w:pStyle w:val="FirstParagraph"/>
      </w:pPr>
      <w:r>
        <w:t xml:space="preserve">If a success stopping rule is met at an interim analysis, then a final analysis will be conducted </w:t>
      </w:r>
      <w:r w:rsidR="00B9358D">
        <w:t>using the currently available data.</w:t>
      </w:r>
    </w:p>
    <w:p w14:paraId="3F066EE5" w14:textId="77777777" w:rsidR="00B3186F" w:rsidRDefault="002E0883">
      <w:pPr>
        <w:pStyle w:val="Heading2"/>
      </w:pPr>
      <w:bookmarkStart w:id="48" w:name="_Toc152161468"/>
      <w:bookmarkStart w:id="49" w:name="final-evaluation-criteria"/>
      <w:bookmarkEnd w:id="43"/>
      <w:bookmarkEnd w:id="47"/>
      <w:r>
        <w:t>Final Evaluation Criteria</w:t>
      </w:r>
      <w:bookmarkEnd w:id="48"/>
    </w:p>
    <w:p w14:paraId="74D9254C" w14:textId="77777777" w:rsidR="00B3186F" w:rsidRDefault="002E0883">
      <w:pPr>
        <w:pStyle w:val="FirstParagraph"/>
      </w:pPr>
      <w:r>
        <w:t>No final futility criteria have been defined for this trial.</w:t>
      </w:r>
    </w:p>
    <w:p w14:paraId="4978DA35" w14:textId="059EA044" w:rsidR="00B3186F" w:rsidRDefault="002E0883">
      <w:pPr>
        <w:pStyle w:val="BodyText"/>
      </w:pPr>
      <w:r>
        <w:t xml:space="preserve">At the final analysis, the trial will be considered successful if the following criteria </w:t>
      </w:r>
      <w:r w:rsidR="005606D4">
        <w:t>is</w:t>
      </w:r>
      <w:r>
        <w:t xml:space="preserve"> satisfied:</w:t>
      </w:r>
    </w:p>
    <w:p w14:paraId="3C57F800" w14:textId="77777777" w:rsidR="00B3186F" w:rsidRPr="005606D4" w:rsidRDefault="002E0883" w:rsidP="005606D4">
      <w:pPr>
        <w:pStyle w:val="Compact"/>
      </w:pPr>
      <m:oMathPara>
        <m:oMathParaPr>
          <m:jc m:val="center"/>
        </m:oMathParaPr>
        <m:oMath>
          <m: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d</m:t>
                  </m:r>
                </m:sub>
              </m:sSub>
              <m:r>
                <m:rPr>
                  <m:sty m:val="p"/>
                </m:rPr>
                <w:rPr>
                  <w:rFonts w:ascii="Cambria Math" w:hAnsi="Cambria Math"/>
                </w:rPr>
                <m:t>&lt;</m:t>
              </m:r>
              <m:sSub>
                <m:sSubPr>
                  <m:ctrlPr>
                    <w:rPr>
                      <w:rFonts w:ascii="Cambria Math" w:hAnsi="Cambria Math"/>
                    </w:rPr>
                  </m:ctrlPr>
                </m:sSubPr>
                <m:e>
                  <m:r>
                    <w:rPr>
                      <w:rFonts w:ascii="Cambria Math" w:hAnsi="Cambria Math"/>
                    </w:rPr>
                    <m:t>θ</m:t>
                  </m:r>
                </m:e>
                <m:sub>
                  <m:r>
                    <w:rPr>
                      <w:rFonts w:ascii="Cambria Math" w:hAnsi="Cambria Math"/>
                    </w:rPr>
                    <m:t>0</m:t>
                  </m:r>
                </m:sub>
              </m:sSub>
            </m:e>
          </m:d>
          <m:r>
            <m:rPr>
              <m:sty m:val="p"/>
            </m:rPr>
            <w:rPr>
              <w:rFonts w:ascii="Cambria Math" w:hAnsi="Cambria Math"/>
            </w:rPr>
            <m:t>&gt;</m:t>
          </m:r>
          <m:r>
            <w:rPr>
              <w:rFonts w:ascii="Cambria Math" w:hAnsi="Cambria Math"/>
            </w:rPr>
            <m:t>0.9836</m:t>
          </m:r>
          <m:r>
            <m:rPr>
              <m:nor/>
            </m:rPr>
            <m:t xml:space="preserve"> for </m:t>
          </m:r>
          <m:r>
            <w:rPr>
              <w:rFonts w:ascii="Cambria Math" w:hAnsi="Cambria Math"/>
            </w:rPr>
            <m:t>d</m:t>
          </m:r>
          <m:r>
            <m:rPr>
              <m:sty m:val="p"/>
            </m:rPr>
            <w:rPr>
              <w:rFonts w:ascii="Cambria Math" w:hAnsi="Cambria Math"/>
            </w:rPr>
            <m:t>=</m:t>
          </m:r>
          <m:r>
            <m:rPr>
              <m:nor/>
            </m:rPr>
            <m:t xml:space="preserve"> greatest </m:t>
          </m:r>
          <m:r>
            <w:rPr>
              <w:rFonts w:ascii="Cambria Math" w:hAnsi="Cambria Math"/>
            </w:rPr>
            <m:t>Pr</m:t>
          </m:r>
          <m:d>
            <m:dPr>
              <m:ctrlPr>
                <w:rPr>
                  <w:rFonts w:ascii="Cambria Math" w:hAnsi="Cambria Math"/>
                </w:rPr>
              </m:ctrlPr>
            </m:dPr>
            <m:e>
              <m:r>
                <w:rPr>
                  <w:rFonts w:ascii="Cambria Math" w:hAnsi="Cambria Math"/>
                </w:rPr>
                <m:t>Max</m:t>
              </m:r>
            </m:e>
          </m:d>
        </m:oMath>
      </m:oMathPara>
    </w:p>
    <w:p w14:paraId="15D1DC30" w14:textId="77777777" w:rsidR="00B3186F" w:rsidRDefault="002E0883">
      <w:pPr>
        <w:pStyle w:val="Heading1"/>
      </w:pPr>
      <w:bookmarkStart w:id="50" w:name="_Toc152161469"/>
      <w:bookmarkStart w:id="51" w:name="simulation-scenarios"/>
      <w:bookmarkEnd w:id="34"/>
      <w:bookmarkEnd w:id="49"/>
      <w:r>
        <w:t>Simulation Scenarios</w:t>
      </w:r>
      <w:bookmarkEnd w:id="50"/>
    </w:p>
    <w:p w14:paraId="2EF8DC27" w14:textId="286B81DB" w:rsidR="00B3186F" w:rsidRDefault="002E0883">
      <w:pPr>
        <w:pStyle w:val="FirstParagraph"/>
      </w:pPr>
      <w:r>
        <w:t xml:space="preserve">We evaluate the proposed design through trial simulation. We hypothesize several possible underlying truths for the mean response, as well as for trial execution variables such as accrual and dropout. For each of these scenarios, we generate data according to those truths and run through the design as specified above. We repeat this process to create multiple ``virtual trials” and we track the behavior of each trial. In this section, we describe the parameters used to generate the virtual </w:t>
      </w:r>
      <w:r w:rsidR="00D34C1F">
        <w:t>drive</w:t>
      </w:r>
      <w:r>
        <w:t>-level data.</w:t>
      </w:r>
    </w:p>
    <w:p w14:paraId="1C229F49" w14:textId="6D898C78" w:rsidR="00B3186F" w:rsidRDefault="002E0883">
      <w:pPr>
        <w:pStyle w:val="Heading2"/>
      </w:pPr>
      <w:bookmarkStart w:id="52" w:name="_Toc152161470"/>
      <w:bookmarkStart w:id="53" w:name="virtual-subject-response-profiles"/>
      <w:r>
        <w:t xml:space="preserve">Virtual </w:t>
      </w:r>
      <w:r w:rsidR="00D34C1F">
        <w:t>Drive</w:t>
      </w:r>
      <w:r>
        <w:t xml:space="preserve"> Response Profiles</w:t>
      </w:r>
      <w:bookmarkEnd w:id="52"/>
    </w:p>
    <w:p w14:paraId="77456232" w14:textId="0B6EF3E2" w:rsidR="00B3186F" w:rsidRDefault="002E0883">
      <w:pPr>
        <w:pStyle w:val="FirstParagraph"/>
      </w:pPr>
      <w:r>
        <w:t xml:space="preserve">We consider 3 profiles for which </w:t>
      </w:r>
      <w:r w:rsidR="00D34C1F">
        <w:t>drive</w:t>
      </w:r>
      <w:r>
        <w:t xml:space="preserve"> outcomes for the final endpoint are simulated to have means as shown in Table-3 and standard deviations shown in Table-4.</w:t>
      </w:r>
    </w:p>
    <w:p w14:paraId="3BD51E96" w14:textId="1650C958" w:rsidR="00B3186F" w:rsidRDefault="002E0883">
      <w:pPr>
        <w:pStyle w:val="BodyText"/>
      </w:pPr>
      <w:r w:rsidRPr="00E1727E">
        <w:rPr>
          <w:b/>
          <w:bCs/>
          <w:color w:val="2B579A"/>
          <w:shd w:val="clear" w:color="auto" w:fill="E6E6E6"/>
          <w:rPrChange w:id="54" w:author="Sreejata Dutta" w:date="2023-11-15T22:33:00Z">
            <w:rPr>
              <w:color w:val="2B579A"/>
              <w:shd w:val="clear" w:color="auto" w:fill="E6E6E6"/>
            </w:rPr>
          </w:rPrChange>
        </w:rPr>
        <w:t>Table-3</w:t>
      </w:r>
      <w:r>
        <w:t xml:space="preserve">: Virtual </w:t>
      </w:r>
      <w:r w:rsidR="00D34C1F">
        <w:t>drive</w:t>
      </w:r>
      <w:r>
        <w:t xml:space="preserve"> response </w:t>
      </w:r>
      <w:proofErr w:type="gramStart"/>
      <w:r>
        <w:t>means</w:t>
      </w:r>
      <w:proofErr w:type="gramEnd"/>
    </w:p>
    <w:tbl>
      <w:tblPr>
        <w:tblW w:w="0" w:type="auto"/>
        <w:tblLook w:val="0020" w:firstRow="1" w:lastRow="0" w:firstColumn="0" w:lastColumn="0" w:noHBand="0" w:noVBand="0"/>
      </w:tblPr>
      <w:tblGrid>
        <w:gridCol w:w="1111"/>
        <w:gridCol w:w="464"/>
        <w:gridCol w:w="460"/>
        <w:gridCol w:w="464"/>
      </w:tblGrid>
      <w:tr w:rsidR="00B3186F" w14:paraId="1062BFC9" w14:textId="77777777">
        <w:trPr>
          <w:tblHeader/>
        </w:trPr>
        <w:tc>
          <w:tcPr>
            <w:tcW w:w="0" w:type="auto"/>
          </w:tcPr>
          <w:p w14:paraId="7A03353C" w14:textId="77777777" w:rsidR="00B3186F" w:rsidRDefault="002E0883">
            <w:pPr>
              <w:pStyle w:val="Compact"/>
            </w:pPr>
            <w:r>
              <w:t>VSR</w:t>
            </w:r>
          </w:p>
        </w:tc>
        <w:tc>
          <w:tcPr>
            <w:tcW w:w="0" w:type="auto"/>
          </w:tcPr>
          <w:p w14:paraId="681E2958" w14:textId="77777777" w:rsidR="00B3186F" w:rsidRDefault="008E6333">
            <w:pPr>
              <w:pStyle w:val="Compact"/>
            </w:pPr>
            <m:oMathPara>
              <m:oMath>
                <m:sSub>
                  <m:sSubPr>
                    <m:ctrlPr>
                      <w:rPr>
                        <w:rFonts w:ascii="Cambria Math" w:hAnsi="Cambria Math"/>
                      </w:rPr>
                    </m:ctrlPr>
                  </m:sSubPr>
                  <m:e>
                    <m:r>
                      <w:rPr>
                        <w:rFonts w:ascii="Cambria Math" w:hAnsi="Cambria Math"/>
                      </w:rPr>
                      <m:t>d</m:t>
                    </m:r>
                  </m:e>
                  <m:sub>
                    <m:r>
                      <w:rPr>
                        <w:rFonts w:ascii="Cambria Math" w:hAnsi="Cambria Math"/>
                      </w:rPr>
                      <m:t>0</m:t>
                    </m:r>
                  </m:sub>
                </m:sSub>
              </m:oMath>
            </m:oMathPara>
          </w:p>
        </w:tc>
        <w:tc>
          <w:tcPr>
            <w:tcW w:w="0" w:type="auto"/>
          </w:tcPr>
          <w:p w14:paraId="6824FA32" w14:textId="77777777" w:rsidR="00B3186F" w:rsidRDefault="008E6333">
            <w:pPr>
              <w:pStyle w:val="Compact"/>
            </w:pPr>
            <m:oMathPara>
              <m:oMath>
                <m:sSub>
                  <m:sSubPr>
                    <m:ctrlPr>
                      <w:rPr>
                        <w:rFonts w:ascii="Cambria Math" w:hAnsi="Cambria Math"/>
                      </w:rPr>
                    </m:ctrlPr>
                  </m:sSubPr>
                  <m:e>
                    <m:r>
                      <w:rPr>
                        <w:rFonts w:ascii="Cambria Math" w:hAnsi="Cambria Math"/>
                      </w:rPr>
                      <m:t>d</m:t>
                    </m:r>
                  </m:e>
                  <m:sub>
                    <m:r>
                      <w:rPr>
                        <w:rFonts w:ascii="Cambria Math" w:hAnsi="Cambria Math"/>
                      </w:rPr>
                      <m:t>1</m:t>
                    </m:r>
                  </m:sub>
                </m:sSub>
              </m:oMath>
            </m:oMathPara>
          </w:p>
        </w:tc>
        <w:tc>
          <w:tcPr>
            <w:tcW w:w="0" w:type="auto"/>
          </w:tcPr>
          <w:p w14:paraId="6D9F3936" w14:textId="77777777" w:rsidR="00B3186F" w:rsidRDefault="008E6333">
            <w:pPr>
              <w:pStyle w:val="Compact"/>
            </w:pPr>
            <m:oMathPara>
              <m:oMath>
                <m:sSub>
                  <m:sSubPr>
                    <m:ctrlPr>
                      <w:rPr>
                        <w:rFonts w:ascii="Cambria Math" w:hAnsi="Cambria Math"/>
                      </w:rPr>
                    </m:ctrlPr>
                  </m:sSubPr>
                  <m:e>
                    <m:r>
                      <w:rPr>
                        <w:rFonts w:ascii="Cambria Math" w:hAnsi="Cambria Math"/>
                      </w:rPr>
                      <m:t>d</m:t>
                    </m:r>
                  </m:e>
                  <m:sub>
                    <m:r>
                      <w:rPr>
                        <w:rFonts w:ascii="Cambria Math" w:hAnsi="Cambria Math"/>
                      </w:rPr>
                      <m:t>2</m:t>
                    </m:r>
                  </m:sub>
                </m:sSub>
              </m:oMath>
            </m:oMathPara>
          </w:p>
        </w:tc>
      </w:tr>
      <w:tr w:rsidR="00B3186F" w14:paraId="71192910" w14:textId="77777777">
        <w:tc>
          <w:tcPr>
            <w:tcW w:w="0" w:type="auto"/>
          </w:tcPr>
          <w:p w14:paraId="37643C8A" w14:textId="77777777" w:rsidR="00B3186F" w:rsidRDefault="002E0883">
            <w:pPr>
              <w:pStyle w:val="Compact"/>
            </w:pPr>
            <w:r>
              <w:t>Expected</w:t>
            </w:r>
          </w:p>
        </w:tc>
        <w:tc>
          <w:tcPr>
            <w:tcW w:w="0" w:type="auto"/>
          </w:tcPr>
          <w:p w14:paraId="1B734EA8" w14:textId="77777777" w:rsidR="00B3186F" w:rsidRDefault="002E0883">
            <w:pPr>
              <w:pStyle w:val="Compact"/>
            </w:pPr>
            <w:r>
              <w:t>15</w:t>
            </w:r>
          </w:p>
        </w:tc>
        <w:tc>
          <w:tcPr>
            <w:tcW w:w="0" w:type="auto"/>
          </w:tcPr>
          <w:p w14:paraId="319D3250" w14:textId="77777777" w:rsidR="00B3186F" w:rsidRDefault="002E0883">
            <w:pPr>
              <w:pStyle w:val="Compact"/>
            </w:pPr>
            <w:r>
              <w:t>13</w:t>
            </w:r>
          </w:p>
        </w:tc>
        <w:tc>
          <w:tcPr>
            <w:tcW w:w="0" w:type="auto"/>
          </w:tcPr>
          <w:p w14:paraId="769FF223" w14:textId="77777777" w:rsidR="00B3186F" w:rsidRDefault="002E0883">
            <w:pPr>
              <w:pStyle w:val="Compact"/>
            </w:pPr>
            <w:r>
              <w:t>13</w:t>
            </w:r>
          </w:p>
        </w:tc>
      </w:tr>
      <w:tr w:rsidR="00B3186F" w14:paraId="0F6D81D8" w14:textId="77777777">
        <w:tc>
          <w:tcPr>
            <w:tcW w:w="0" w:type="auto"/>
          </w:tcPr>
          <w:p w14:paraId="6D4950DB" w14:textId="77777777" w:rsidR="00B3186F" w:rsidRDefault="002E0883">
            <w:pPr>
              <w:pStyle w:val="Compact"/>
            </w:pPr>
            <w:r>
              <w:t>Null</w:t>
            </w:r>
          </w:p>
        </w:tc>
        <w:tc>
          <w:tcPr>
            <w:tcW w:w="0" w:type="auto"/>
          </w:tcPr>
          <w:p w14:paraId="30AFE01D" w14:textId="77777777" w:rsidR="00B3186F" w:rsidRDefault="002E0883">
            <w:pPr>
              <w:pStyle w:val="Compact"/>
            </w:pPr>
            <w:r>
              <w:t>15</w:t>
            </w:r>
          </w:p>
        </w:tc>
        <w:tc>
          <w:tcPr>
            <w:tcW w:w="0" w:type="auto"/>
          </w:tcPr>
          <w:p w14:paraId="66358A6E" w14:textId="77777777" w:rsidR="00B3186F" w:rsidRDefault="002E0883">
            <w:pPr>
              <w:pStyle w:val="Compact"/>
            </w:pPr>
            <w:r>
              <w:t>15</w:t>
            </w:r>
          </w:p>
        </w:tc>
        <w:tc>
          <w:tcPr>
            <w:tcW w:w="0" w:type="auto"/>
          </w:tcPr>
          <w:p w14:paraId="2F0C8C42" w14:textId="77777777" w:rsidR="00B3186F" w:rsidRDefault="002E0883">
            <w:pPr>
              <w:pStyle w:val="Compact"/>
            </w:pPr>
            <w:r>
              <w:t>15</w:t>
            </w:r>
          </w:p>
        </w:tc>
      </w:tr>
      <w:tr w:rsidR="00B3186F" w14:paraId="2E499F53" w14:textId="77777777">
        <w:tc>
          <w:tcPr>
            <w:tcW w:w="0" w:type="auto"/>
          </w:tcPr>
          <w:p w14:paraId="771AE1FB" w14:textId="77777777" w:rsidR="00B3186F" w:rsidRDefault="002E0883">
            <w:pPr>
              <w:pStyle w:val="Compact"/>
            </w:pPr>
            <w:proofErr w:type="spellStart"/>
            <w:r>
              <w:t>OneBest</w:t>
            </w:r>
            <w:proofErr w:type="spellEnd"/>
          </w:p>
        </w:tc>
        <w:tc>
          <w:tcPr>
            <w:tcW w:w="0" w:type="auto"/>
          </w:tcPr>
          <w:p w14:paraId="5D5C41F5" w14:textId="77777777" w:rsidR="00B3186F" w:rsidRDefault="002E0883">
            <w:pPr>
              <w:pStyle w:val="Compact"/>
            </w:pPr>
            <w:r>
              <w:t>15</w:t>
            </w:r>
          </w:p>
        </w:tc>
        <w:tc>
          <w:tcPr>
            <w:tcW w:w="0" w:type="auto"/>
          </w:tcPr>
          <w:p w14:paraId="375B43DF" w14:textId="77777777" w:rsidR="00B3186F" w:rsidRDefault="002E0883">
            <w:pPr>
              <w:pStyle w:val="Compact"/>
            </w:pPr>
            <w:r>
              <w:t>13</w:t>
            </w:r>
          </w:p>
        </w:tc>
        <w:tc>
          <w:tcPr>
            <w:tcW w:w="0" w:type="auto"/>
          </w:tcPr>
          <w:p w14:paraId="4347A31E" w14:textId="77777777" w:rsidR="00B3186F" w:rsidRDefault="002E0883">
            <w:pPr>
              <w:pStyle w:val="Compact"/>
            </w:pPr>
            <w:r>
              <w:t>14</w:t>
            </w:r>
          </w:p>
        </w:tc>
      </w:tr>
    </w:tbl>
    <w:p w14:paraId="5971FC6E" w14:textId="6DA53C97" w:rsidR="00B3186F" w:rsidRDefault="002E0883">
      <w:pPr>
        <w:pStyle w:val="BodyText"/>
      </w:pPr>
      <w:r w:rsidRPr="00E1727E">
        <w:rPr>
          <w:b/>
          <w:bCs/>
          <w:color w:val="2B579A"/>
          <w:shd w:val="clear" w:color="auto" w:fill="E6E6E6"/>
          <w:rPrChange w:id="55" w:author="Sreejata Dutta" w:date="2023-11-15T22:34:00Z">
            <w:rPr>
              <w:color w:val="2B579A"/>
              <w:shd w:val="clear" w:color="auto" w:fill="E6E6E6"/>
            </w:rPr>
          </w:rPrChange>
        </w:rPr>
        <w:t>Table-4</w:t>
      </w:r>
      <w:r>
        <w:t xml:space="preserve">: Virtual </w:t>
      </w:r>
      <w:r w:rsidR="00D34C1F">
        <w:t>drive</w:t>
      </w:r>
      <w:r>
        <w:t xml:space="preserve"> standard deviations</w:t>
      </w:r>
    </w:p>
    <w:tbl>
      <w:tblPr>
        <w:tblW w:w="0" w:type="auto"/>
        <w:tblLook w:val="0020" w:firstRow="1" w:lastRow="0" w:firstColumn="0" w:lastColumn="0" w:noHBand="0" w:noVBand="0"/>
      </w:tblPr>
      <w:tblGrid>
        <w:gridCol w:w="1111"/>
        <w:gridCol w:w="520"/>
        <w:gridCol w:w="520"/>
        <w:gridCol w:w="520"/>
      </w:tblGrid>
      <w:tr w:rsidR="00B3186F" w14:paraId="3FD8C1FB" w14:textId="77777777">
        <w:trPr>
          <w:tblHeader/>
        </w:trPr>
        <w:tc>
          <w:tcPr>
            <w:tcW w:w="0" w:type="auto"/>
          </w:tcPr>
          <w:p w14:paraId="04EDFA88" w14:textId="77777777" w:rsidR="00B3186F" w:rsidRDefault="002E0883">
            <w:pPr>
              <w:pStyle w:val="Compact"/>
            </w:pPr>
            <w:r>
              <w:t>VSR</w:t>
            </w:r>
          </w:p>
        </w:tc>
        <w:tc>
          <w:tcPr>
            <w:tcW w:w="0" w:type="auto"/>
          </w:tcPr>
          <w:p w14:paraId="38B0DC78" w14:textId="77777777" w:rsidR="00B3186F" w:rsidRDefault="008E6333">
            <w:pPr>
              <w:pStyle w:val="Compact"/>
            </w:pPr>
            <m:oMathPara>
              <m:oMath>
                <m:sSub>
                  <m:sSubPr>
                    <m:ctrlPr>
                      <w:rPr>
                        <w:rFonts w:ascii="Cambria Math" w:hAnsi="Cambria Math"/>
                      </w:rPr>
                    </m:ctrlPr>
                  </m:sSubPr>
                  <m:e>
                    <m:r>
                      <w:rPr>
                        <w:rFonts w:ascii="Cambria Math" w:hAnsi="Cambria Math"/>
                      </w:rPr>
                      <m:t>d</m:t>
                    </m:r>
                  </m:e>
                  <m:sub>
                    <m:r>
                      <w:rPr>
                        <w:rFonts w:ascii="Cambria Math" w:hAnsi="Cambria Math"/>
                      </w:rPr>
                      <m:t>0</m:t>
                    </m:r>
                  </m:sub>
                </m:sSub>
              </m:oMath>
            </m:oMathPara>
          </w:p>
        </w:tc>
        <w:tc>
          <w:tcPr>
            <w:tcW w:w="0" w:type="auto"/>
          </w:tcPr>
          <w:p w14:paraId="7406AFBF" w14:textId="77777777" w:rsidR="00B3186F" w:rsidRDefault="008E6333">
            <w:pPr>
              <w:pStyle w:val="Compact"/>
            </w:pPr>
            <m:oMathPara>
              <m:oMath>
                <m:sSub>
                  <m:sSubPr>
                    <m:ctrlPr>
                      <w:rPr>
                        <w:rFonts w:ascii="Cambria Math" w:hAnsi="Cambria Math"/>
                      </w:rPr>
                    </m:ctrlPr>
                  </m:sSubPr>
                  <m:e>
                    <m:r>
                      <w:rPr>
                        <w:rFonts w:ascii="Cambria Math" w:hAnsi="Cambria Math"/>
                      </w:rPr>
                      <m:t>d</m:t>
                    </m:r>
                  </m:e>
                  <m:sub>
                    <m:r>
                      <w:rPr>
                        <w:rFonts w:ascii="Cambria Math" w:hAnsi="Cambria Math"/>
                      </w:rPr>
                      <m:t>1</m:t>
                    </m:r>
                  </m:sub>
                </m:sSub>
              </m:oMath>
            </m:oMathPara>
          </w:p>
        </w:tc>
        <w:tc>
          <w:tcPr>
            <w:tcW w:w="0" w:type="auto"/>
          </w:tcPr>
          <w:p w14:paraId="3F912F84" w14:textId="77777777" w:rsidR="00B3186F" w:rsidRDefault="008E6333">
            <w:pPr>
              <w:pStyle w:val="Compact"/>
            </w:pPr>
            <m:oMathPara>
              <m:oMath>
                <m:sSub>
                  <m:sSubPr>
                    <m:ctrlPr>
                      <w:rPr>
                        <w:rFonts w:ascii="Cambria Math" w:hAnsi="Cambria Math"/>
                      </w:rPr>
                    </m:ctrlPr>
                  </m:sSubPr>
                  <m:e>
                    <m:r>
                      <w:rPr>
                        <w:rFonts w:ascii="Cambria Math" w:hAnsi="Cambria Math"/>
                      </w:rPr>
                      <m:t>d</m:t>
                    </m:r>
                  </m:e>
                  <m:sub>
                    <m:r>
                      <w:rPr>
                        <w:rFonts w:ascii="Cambria Math" w:hAnsi="Cambria Math"/>
                      </w:rPr>
                      <m:t>2</m:t>
                    </m:r>
                  </m:sub>
                </m:sSub>
              </m:oMath>
            </m:oMathPara>
          </w:p>
        </w:tc>
      </w:tr>
      <w:tr w:rsidR="00B3186F" w14:paraId="3F4ED25D" w14:textId="77777777">
        <w:tc>
          <w:tcPr>
            <w:tcW w:w="0" w:type="auto"/>
          </w:tcPr>
          <w:p w14:paraId="79968AA7" w14:textId="77777777" w:rsidR="00B3186F" w:rsidRDefault="002E0883">
            <w:pPr>
              <w:pStyle w:val="Compact"/>
            </w:pPr>
            <w:r>
              <w:t>Expected</w:t>
            </w:r>
          </w:p>
        </w:tc>
        <w:tc>
          <w:tcPr>
            <w:tcW w:w="0" w:type="auto"/>
          </w:tcPr>
          <w:p w14:paraId="1F522C05" w14:textId="77777777" w:rsidR="00B3186F" w:rsidRDefault="002E0883">
            <w:pPr>
              <w:pStyle w:val="Compact"/>
            </w:pPr>
            <w:r>
              <w:t>1.2</w:t>
            </w:r>
          </w:p>
        </w:tc>
        <w:tc>
          <w:tcPr>
            <w:tcW w:w="0" w:type="auto"/>
          </w:tcPr>
          <w:p w14:paraId="2E6F7F54" w14:textId="77777777" w:rsidR="00B3186F" w:rsidRDefault="002E0883">
            <w:pPr>
              <w:pStyle w:val="Compact"/>
            </w:pPr>
            <w:r>
              <w:t>1.2</w:t>
            </w:r>
          </w:p>
        </w:tc>
        <w:tc>
          <w:tcPr>
            <w:tcW w:w="0" w:type="auto"/>
          </w:tcPr>
          <w:p w14:paraId="0674863F" w14:textId="77777777" w:rsidR="00B3186F" w:rsidRDefault="002E0883">
            <w:pPr>
              <w:pStyle w:val="Compact"/>
            </w:pPr>
            <w:r>
              <w:t>1.2</w:t>
            </w:r>
          </w:p>
        </w:tc>
      </w:tr>
      <w:tr w:rsidR="00B3186F" w14:paraId="74070F7C" w14:textId="77777777">
        <w:tc>
          <w:tcPr>
            <w:tcW w:w="0" w:type="auto"/>
          </w:tcPr>
          <w:p w14:paraId="4DE90B75" w14:textId="77777777" w:rsidR="00B3186F" w:rsidRDefault="002E0883">
            <w:pPr>
              <w:pStyle w:val="Compact"/>
            </w:pPr>
            <w:r>
              <w:t>Null</w:t>
            </w:r>
          </w:p>
        </w:tc>
        <w:tc>
          <w:tcPr>
            <w:tcW w:w="0" w:type="auto"/>
          </w:tcPr>
          <w:p w14:paraId="006960E6" w14:textId="77777777" w:rsidR="00B3186F" w:rsidRDefault="002E0883">
            <w:pPr>
              <w:pStyle w:val="Compact"/>
            </w:pPr>
            <w:r>
              <w:t>1.2</w:t>
            </w:r>
          </w:p>
        </w:tc>
        <w:tc>
          <w:tcPr>
            <w:tcW w:w="0" w:type="auto"/>
          </w:tcPr>
          <w:p w14:paraId="65B6FF6A" w14:textId="77777777" w:rsidR="00B3186F" w:rsidRDefault="002E0883">
            <w:pPr>
              <w:pStyle w:val="Compact"/>
            </w:pPr>
            <w:r>
              <w:t>1.2</w:t>
            </w:r>
          </w:p>
        </w:tc>
        <w:tc>
          <w:tcPr>
            <w:tcW w:w="0" w:type="auto"/>
          </w:tcPr>
          <w:p w14:paraId="387177A0" w14:textId="77777777" w:rsidR="00B3186F" w:rsidRDefault="002E0883">
            <w:pPr>
              <w:pStyle w:val="Compact"/>
            </w:pPr>
            <w:r>
              <w:t>1.2</w:t>
            </w:r>
          </w:p>
        </w:tc>
      </w:tr>
      <w:tr w:rsidR="00B3186F" w14:paraId="57DC5838" w14:textId="77777777">
        <w:tc>
          <w:tcPr>
            <w:tcW w:w="0" w:type="auto"/>
          </w:tcPr>
          <w:p w14:paraId="4DEA0A7F" w14:textId="77777777" w:rsidR="00B3186F" w:rsidRDefault="002E0883">
            <w:pPr>
              <w:pStyle w:val="Compact"/>
            </w:pPr>
            <w:proofErr w:type="spellStart"/>
            <w:r>
              <w:t>OneBest</w:t>
            </w:r>
            <w:proofErr w:type="spellEnd"/>
          </w:p>
        </w:tc>
        <w:tc>
          <w:tcPr>
            <w:tcW w:w="0" w:type="auto"/>
          </w:tcPr>
          <w:p w14:paraId="26A18D1E" w14:textId="77777777" w:rsidR="00B3186F" w:rsidRDefault="002E0883">
            <w:pPr>
              <w:pStyle w:val="Compact"/>
            </w:pPr>
            <w:r>
              <w:t>1.2</w:t>
            </w:r>
          </w:p>
        </w:tc>
        <w:tc>
          <w:tcPr>
            <w:tcW w:w="0" w:type="auto"/>
          </w:tcPr>
          <w:p w14:paraId="1EAF8FB7" w14:textId="77777777" w:rsidR="00B3186F" w:rsidRDefault="002E0883">
            <w:pPr>
              <w:pStyle w:val="Compact"/>
            </w:pPr>
            <w:r>
              <w:t>1.2</w:t>
            </w:r>
          </w:p>
        </w:tc>
        <w:tc>
          <w:tcPr>
            <w:tcW w:w="0" w:type="auto"/>
          </w:tcPr>
          <w:p w14:paraId="502934D3" w14:textId="77777777" w:rsidR="00B3186F" w:rsidRDefault="002E0883">
            <w:pPr>
              <w:pStyle w:val="Compact"/>
            </w:pPr>
            <w:r>
              <w:t>1.2</w:t>
            </w:r>
          </w:p>
        </w:tc>
      </w:tr>
    </w:tbl>
    <w:p w14:paraId="3B3146D1" w14:textId="77777777" w:rsidR="00B3186F" w:rsidRDefault="002E0883">
      <w:pPr>
        <w:pStyle w:val="Heading2"/>
      </w:pPr>
      <w:bookmarkStart w:id="56" w:name="_Toc152161471"/>
      <w:bookmarkStart w:id="57" w:name="accrual-profiles"/>
      <w:bookmarkEnd w:id="53"/>
      <w:r>
        <w:t>Accrual Profiles</w:t>
      </w:r>
      <w:bookmarkEnd w:id="56"/>
    </w:p>
    <w:p w14:paraId="1A7854B0" w14:textId="7B09069D" w:rsidR="00FB51BD" w:rsidRPr="00FB51BD" w:rsidRDefault="00FB51BD" w:rsidP="00FB51BD">
      <w:pPr>
        <w:pStyle w:val="BodyText"/>
      </w:pPr>
      <w:r>
        <w:t>We assume deterministic accrual of one drive per business day.</w:t>
      </w:r>
    </w:p>
    <w:p w14:paraId="0387E83E" w14:textId="77777777" w:rsidR="00B3186F" w:rsidRPr="0066348C" w:rsidRDefault="002E0883">
      <w:pPr>
        <w:pStyle w:val="Heading2"/>
      </w:pPr>
      <w:bookmarkStart w:id="58" w:name="_Toc152161472"/>
      <w:bookmarkStart w:id="59" w:name="dropout-profiles"/>
      <w:bookmarkEnd w:id="57"/>
      <w:r w:rsidRPr="0066348C">
        <w:t>Dropout Profiles</w:t>
      </w:r>
      <w:bookmarkEnd w:id="58"/>
    </w:p>
    <w:p w14:paraId="0FE54088" w14:textId="77777777" w:rsidR="00B3186F" w:rsidRDefault="002E0883">
      <w:pPr>
        <w:pStyle w:val="FirstParagraph"/>
      </w:pPr>
      <w:r>
        <w:t>We assume no dropouts for the purpose of this simulation.</w:t>
      </w:r>
    </w:p>
    <w:p w14:paraId="68E9691C" w14:textId="77777777" w:rsidR="00B3186F" w:rsidRDefault="002E0883">
      <w:pPr>
        <w:pStyle w:val="Heading1"/>
      </w:pPr>
      <w:bookmarkStart w:id="60" w:name="_Toc152161473"/>
      <w:bookmarkStart w:id="61" w:name="operating-characteristics"/>
      <w:bookmarkEnd w:id="51"/>
      <w:bookmarkEnd w:id="59"/>
      <w:r>
        <w:t>Operating Characteristics</w:t>
      </w:r>
      <w:bookmarkEnd w:id="60"/>
    </w:p>
    <w:p w14:paraId="5D7250DB" w14:textId="77777777" w:rsidR="00B3186F" w:rsidRDefault="002E0883">
      <w:pPr>
        <w:pStyle w:val="FirstParagraph"/>
      </w:pPr>
      <w:r>
        <w:t xml:space="preserve">For the scenarios described above, we simulate multiple virtual trials and track the behavior of each trial, including the </w:t>
      </w:r>
      <w:proofErr w:type="gramStart"/>
      <w:r>
        <w:t>final outcome</w:t>
      </w:r>
      <w:proofErr w:type="gramEnd"/>
      <w:r>
        <w:t xml:space="preserve"> of the trial, the estimated mean response, etc. The results in this section are summarized across all simulated trials for each scenario.</w:t>
      </w:r>
    </w:p>
    <w:p w14:paraId="0594BACD" w14:textId="77777777" w:rsidR="00B3186F" w:rsidRDefault="002E0883">
      <w:pPr>
        <w:pStyle w:val="Heading2"/>
      </w:pPr>
      <w:bookmarkStart w:id="62" w:name="_Toc152161474"/>
      <w:bookmarkStart w:id="63" w:name="overall"/>
      <w:r>
        <w:t>Overall</w:t>
      </w:r>
      <w:bookmarkEnd w:id="62"/>
    </w:p>
    <w:p w14:paraId="35CF0AC3" w14:textId="77777777" w:rsidR="00B3186F" w:rsidRDefault="002E0883">
      <w:pPr>
        <w:pStyle w:val="FirstParagraph"/>
      </w:pPr>
      <w:r>
        <w:t>This section gives a high-level description of the operating characteristics. Table-6 shows the following information per scenario:</w:t>
      </w:r>
    </w:p>
    <w:p w14:paraId="62DCAED5" w14:textId="77777777" w:rsidR="00B3186F" w:rsidRDefault="002E0883">
      <w:pPr>
        <w:pStyle w:val="Compact"/>
        <w:numPr>
          <w:ilvl w:val="0"/>
          <w:numId w:val="22"/>
        </w:numPr>
      </w:pPr>
      <w:r>
        <w:t>N sim: the number of simulated trials</w:t>
      </w:r>
    </w:p>
    <w:p w14:paraId="472C12F8" w14:textId="77777777" w:rsidR="00B3186F" w:rsidRDefault="002E0883">
      <w:pPr>
        <w:pStyle w:val="Compact"/>
        <w:numPr>
          <w:ilvl w:val="0"/>
          <w:numId w:val="22"/>
        </w:numPr>
      </w:pPr>
      <w:r>
        <w:t>E[N]: the expected sample size</w:t>
      </w:r>
    </w:p>
    <w:p w14:paraId="00E09C06" w14:textId="77777777" w:rsidR="00B3186F" w:rsidRDefault="002E0883">
      <w:pPr>
        <w:pStyle w:val="Compact"/>
        <w:numPr>
          <w:ilvl w:val="0"/>
          <w:numId w:val="22"/>
        </w:numPr>
      </w:pPr>
      <w:proofErr w:type="spellStart"/>
      <w:r>
        <w:t>Pr</w:t>
      </w:r>
      <w:proofErr w:type="spellEnd"/>
      <w:r>
        <w:t xml:space="preserve">(success): the proportion of trials that met the final success </w:t>
      </w:r>
      <w:proofErr w:type="gramStart"/>
      <w:r>
        <w:t>criteria</w:t>
      </w:r>
      <w:proofErr w:type="gramEnd"/>
    </w:p>
    <w:p w14:paraId="43CE432F" w14:textId="77777777" w:rsidR="00B3186F" w:rsidRDefault="002E0883">
      <w:pPr>
        <w:pStyle w:val="Compact"/>
        <w:numPr>
          <w:ilvl w:val="0"/>
          <w:numId w:val="22"/>
        </w:numPr>
      </w:pPr>
      <w:r>
        <w:t>E[duration]: the expected duration of the trial in weeks.</w:t>
      </w:r>
    </w:p>
    <w:p w14:paraId="5AF433F8" w14:textId="2F5B5DFD" w:rsidR="00B3186F" w:rsidRDefault="002E0883">
      <w:pPr>
        <w:pStyle w:val="FirstParagraph"/>
      </w:pPr>
      <w:r w:rsidRPr="004965C6">
        <w:rPr>
          <w:b/>
          <w:bCs/>
          <w:color w:val="2B579A"/>
          <w:shd w:val="clear" w:color="auto" w:fill="E6E6E6"/>
          <w:rPrChange w:id="64" w:author="Sreejata Dutta" w:date="2023-11-15T22:34:00Z">
            <w:rPr>
              <w:color w:val="2B579A"/>
              <w:shd w:val="clear" w:color="auto" w:fill="E6E6E6"/>
            </w:rPr>
          </w:rPrChange>
        </w:rPr>
        <w:t>Table-6</w:t>
      </w:r>
      <w:r>
        <w:t>: Overall Operating Characteristics</w:t>
      </w:r>
    </w:p>
    <w:tbl>
      <w:tblPr>
        <w:tblW w:w="5105" w:type="pct"/>
        <w:tblLook w:val="0020" w:firstRow="1" w:lastRow="0" w:firstColumn="0" w:lastColumn="0" w:noHBand="0" w:noVBand="0"/>
      </w:tblPr>
      <w:tblGrid>
        <w:gridCol w:w="1711"/>
        <w:gridCol w:w="810"/>
        <w:gridCol w:w="1646"/>
        <w:gridCol w:w="1233"/>
        <w:gridCol w:w="1441"/>
        <w:gridCol w:w="1349"/>
        <w:gridCol w:w="1367"/>
      </w:tblGrid>
      <w:tr w:rsidR="007E3AD6" w14:paraId="4FB0AAF3" w14:textId="77777777" w:rsidTr="008A2F2C">
        <w:trPr>
          <w:tblHeader/>
        </w:trPr>
        <w:tc>
          <w:tcPr>
            <w:tcW w:w="895" w:type="pct"/>
            <w:tcBorders>
              <w:top w:val="single" w:sz="4" w:space="0" w:color="auto"/>
            </w:tcBorders>
          </w:tcPr>
          <w:p w14:paraId="4E810905" w14:textId="77777777" w:rsidR="007E3AD6" w:rsidRDefault="007E3AD6" w:rsidP="00DD368A">
            <w:pPr>
              <w:pStyle w:val="Compact"/>
            </w:pPr>
          </w:p>
        </w:tc>
        <w:tc>
          <w:tcPr>
            <w:tcW w:w="424" w:type="pct"/>
            <w:tcBorders>
              <w:top w:val="single" w:sz="4" w:space="0" w:color="auto"/>
            </w:tcBorders>
          </w:tcPr>
          <w:p w14:paraId="4743F043" w14:textId="77777777" w:rsidR="007E3AD6" w:rsidRDefault="007E3AD6" w:rsidP="00DD368A">
            <w:pPr>
              <w:pStyle w:val="Compact"/>
              <w:jc w:val="right"/>
            </w:pPr>
          </w:p>
        </w:tc>
        <w:tc>
          <w:tcPr>
            <w:tcW w:w="2260" w:type="pct"/>
            <w:gridSpan w:val="3"/>
            <w:tcBorders>
              <w:top w:val="single" w:sz="4" w:space="0" w:color="auto"/>
              <w:bottom w:val="single" w:sz="4" w:space="0" w:color="auto"/>
            </w:tcBorders>
          </w:tcPr>
          <w:p w14:paraId="2BF97488" w14:textId="3E070DAD" w:rsidR="007E3AD6" w:rsidRDefault="007E3AD6" w:rsidP="007E3AD6">
            <w:pPr>
              <w:pStyle w:val="Compact"/>
              <w:jc w:val="center"/>
            </w:pPr>
            <w:r>
              <w:t>Expected Allocation</w:t>
            </w:r>
          </w:p>
        </w:tc>
        <w:tc>
          <w:tcPr>
            <w:tcW w:w="706" w:type="pct"/>
            <w:tcBorders>
              <w:top w:val="single" w:sz="4" w:space="0" w:color="auto"/>
            </w:tcBorders>
          </w:tcPr>
          <w:p w14:paraId="1BF86192" w14:textId="77777777" w:rsidR="007E3AD6" w:rsidRDefault="007E3AD6" w:rsidP="00DD368A">
            <w:pPr>
              <w:pStyle w:val="Compact"/>
              <w:jc w:val="right"/>
            </w:pPr>
          </w:p>
        </w:tc>
        <w:tc>
          <w:tcPr>
            <w:tcW w:w="715" w:type="pct"/>
            <w:tcBorders>
              <w:top w:val="single" w:sz="4" w:space="0" w:color="auto"/>
            </w:tcBorders>
          </w:tcPr>
          <w:p w14:paraId="22C3E18D" w14:textId="77777777" w:rsidR="007E3AD6" w:rsidRDefault="007E3AD6" w:rsidP="00DD368A">
            <w:pPr>
              <w:pStyle w:val="Compact"/>
              <w:jc w:val="right"/>
            </w:pPr>
          </w:p>
        </w:tc>
      </w:tr>
      <w:tr w:rsidR="00DD368A" w14:paraId="24731541" w14:textId="77777777" w:rsidTr="008A2F2C">
        <w:trPr>
          <w:tblHeader/>
        </w:trPr>
        <w:tc>
          <w:tcPr>
            <w:tcW w:w="895" w:type="pct"/>
            <w:tcBorders>
              <w:bottom w:val="single" w:sz="4" w:space="0" w:color="auto"/>
            </w:tcBorders>
          </w:tcPr>
          <w:p w14:paraId="501B4AF3" w14:textId="2DB729F8" w:rsidR="00DD368A" w:rsidRDefault="00DD368A" w:rsidP="00DD368A">
            <w:pPr>
              <w:pStyle w:val="Compact"/>
            </w:pPr>
            <w:r>
              <w:t>Effect</w:t>
            </w:r>
          </w:p>
        </w:tc>
        <w:tc>
          <w:tcPr>
            <w:tcW w:w="424" w:type="pct"/>
            <w:tcBorders>
              <w:bottom w:val="single" w:sz="4" w:space="0" w:color="auto"/>
            </w:tcBorders>
          </w:tcPr>
          <w:p w14:paraId="2CD7EB71" w14:textId="41273968" w:rsidR="00DD368A" w:rsidRDefault="00DD368A" w:rsidP="00DD368A">
            <w:pPr>
              <w:pStyle w:val="Compact"/>
              <w:jc w:val="right"/>
            </w:pPr>
            <w:r>
              <w:t>E[N]</w:t>
            </w:r>
          </w:p>
        </w:tc>
        <w:tc>
          <w:tcPr>
            <w:tcW w:w="861" w:type="pct"/>
            <w:tcBorders>
              <w:top w:val="single" w:sz="4" w:space="0" w:color="auto"/>
              <w:bottom w:val="single" w:sz="4" w:space="0" w:color="auto"/>
            </w:tcBorders>
          </w:tcPr>
          <w:p w14:paraId="21446683" w14:textId="3A5A14AC" w:rsidR="00DD368A" w:rsidRDefault="00DD368A" w:rsidP="00DD368A">
            <w:pPr>
              <w:pStyle w:val="Compact"/>
              <w:jc w:val="right"/>
            </w:pPr>
            <w:r>
              <w:t>Plaza (Control)</w:t>
            </w:r>
          </w:p>
        </w:tc>
        <w:tc>
          <w:tcPr>
            <w:tcW w:w="645" w:type="pct"/>
            <w:tcBorders>
              <w:top w:val="single" w:sz="4" w:space="0" w:color="auto"/>
              <w:bottom w:val="single" w:sz="4" w:space="0" w:color="auto"/>
            </w:tcBorders>
          </w:tcPr>
          <w:p w14:paraId="581D70DA" w14:textId="1036C96B" w:rsidR="00DD368A" w:rsidRDefault="00DD368A" w:rsidP="00DD368A">
            <w:pPr>
              <w:pStyle w:val="Compact"/>
              <w:jc w:val="right"/>
            </w:pPr>
            <w:r>
              <w:t>Rainbow</w:t>
            </w:r>
          </w:p>
        </w:tc>
        <w:tc>
          <w:tcPr>
            <w:tcW w:w="754" w:type="pct"/>
            <w:tcBorders>
              <w:top w:val="single" w:sz="4" w:space="0" w:color="auto"/>
              <w:bottom w:val="single" w:sz="4" w:space="0" w:color="auto"/>
            </w:tcBorders>
          </w:tcPr>
          <w:p w14:paraId="7C7F3D0C" w14:textId="20D9BD4E" w:rsidR="00DD368A" w:rsidRDefault="00DD368A" w:rsidP="00DD368A">
            <w:pPr>
              <w:pStyle w:val="Compact"/>
              <w:jc w:val="right"/>
            </w:pPr>
            <w:r>
              <w:t>State Line</w:t>
            </w:r>
          </w:p>
        </w:tc>
        <w:tc>
          <w:tcPr>
            <w:tcW w:w="706" w:type="pct"/>
            <w:tcBorders>
              <w:bottom w:val="single" w:sz="4" w:space="0" w:color="auto"/>
            </w:tcBorders>
          </w:tcPr>
          <w:p w14:paraId="65736E68" w14:textId="77777777" w:rsidR="00DD368A" w:rsidRDefault="00DD368A" w:rsidP="00DD368A">
            <w:pPr>
              <w:pStyle w:val="Compact"/>
              <w:jc w:val="right"/>
            </w:pPr>
            <w:proofErr w:type="spellStart"/>
            <w:proofErr w:type="gramStart"/>
            <w:r>
              <w:t>Pr</w:t>
            </w:r>
            <w:proofErr w:type="spellEnd"/>
            <w:r>
              <w:t>(</w:t>
            </w:r>
            <w:proofErr w:type="gramEnd"/>
            <w:r>
              <w:t>Success)</w:t>
            </w:r>
          </w:p>
        </w:tc>
        <w:tc>
          <w:tcPr>
            <w:tcW w:w="715" w:type="pct"/>
            <w:tcBorders>
              <w:bottom w:val="single" w:sz="4" w:space="0" w:color="auto"/>
            </w:tcBorders>
          </w:tcPr>
          <w:p w14:paraId="185F8B63" w14:textId="5FBC6693" w:rsidR="00DD368A" w:rsidRDefault="00DD368A" w:rsidP="00DD368A">
            <w:pPr>
              <w:pStyle w:val="Compact"/>
              <w:jc w:val="right"/>
            </w:pPr>
            <w:r>
              <w:t>E[duration]</w:t>
            </w:r>
          </w:p>
        </w:tc>
      </w:tr>
      <w:tr w:rsidR="00DD368A" w14:paraId="3C1F54D0" w14:textId="77777777" w:rsidTr="008A2F2C">
        <w:tc>
          <w:tcPr>
            <w:tcW w:w="895" w:type="pct"/>
            <w:tcBorders>
              <w:top w:val="single" w:sz="4" w:space="0" w:color="auto"/>
            </w:tcBorders>
          </w:tcPr>
          <w:p w14:paraId="6021407B" w14:textId="77777777" w:rsidR="00DD368A" w:rsidRDefault="00DD368A" w:rsidP="00DD368A">
            <w:pPr>
              <w:pStyle w:val="Compact"/>
            </w:pPr>
            <w:r>
              <w:t>Expected</w:t>
            </w:r>
          </w:p>
        </w:tc>
        <w:tc>
          <w:tcPr>
            <w:tcW w:w="424" w:type="pct"/>
            <w:tcBorders>
              <w:top w:val="single" w:sz="4" w:space="0" w:color="auto"/>
            </w:tcBorders>
          </w:tcPr>
          <w:p w14:paraId="0B030785" w14:textId="18D2150A" w:rsidR="00DD368A" w:rsidRDefault="00DD368A" w:rsidP="00DD368A">
            <w:pPr>
              <w:pStyle w:val="Compact"/>
              <w:jc w:val="right"/>
            </w:pPr>
            <w:r>
              <w:t>23.8</w:t>
            </w:r>
          </w:p>
        </w:tc>
        <w:tc>
          <w:tcPr>
            <w:tcW w:w="861" w:type="pct"/>
            <w:tcBorders>
              <w:top w:val="single" w:sz="4" w:space="0" w:color="auto"/>
            </w:tcBorders>
          </w:tcPr>
          <w:p w14:paraId="23A5A86C" w14:textId="2CAAD65D" w:rsidR="00DD368A" w:rsidRDefault="00DF7715" w:rsidP="00DD368A">
            <w:pPr>
              <w:pStyle w:val="Compact"/>
              <w:jc w:val="right"/>
            </w:pPr>
            <w:r>
              <w:t>8.0</w:t>
            </w:r>
          </w:p>
        </w:tc>
        <w:tc>
          <w:tcPr>
            <w:tcW w:w="645" w:type="pct"/>
            <w:tcBorders>
              <w:top w:val="single" w:sz="4" w:space="0" w:color="auto"/>
            </w:tcBorders>
          </w:tcPr>
          <w:p w14:paraId="253AF188" w14:textId="31325342" w:rsidR="00DD368A" w:rsidRDefault="001E12C3" w:rsidP="00DD368A">
            <w:pPr>
              <w:pStyle w:val="Compact"/>
              <w:jc w:val="right"/>
            </w:pPr>
            <w:r>
              <w:t>7.3</w:t>
            </w:r>
          </w:p>
        </w:tc>
        <w:tc>
          <w:tcPr>
            <w:tcW w:w="754" w:type="pct"/>
            <w:tcBorders>
              <w:top w:val="single" w:sz="4" w:space="0" w:color="auto"/>
            </w:tcBorders>
          </w:tcPr>
          <w:p w14:paraId="6150AE05" w14:textId="5E1CE048" w:rsidR="00DD368A" w:rsidRDefault="001E12C3" w:rsidP="00DD368A">
            <w:pPr>
              <w:pStyle w:val="Compact"/>
              <w:jc w:val="right"/>
            </w:pPr>
            <w:r>
              <w:t>8.2</w:t>
            </w:r>
          </w:p>
        </w:tc>
        <w:tc>
          <w:tcPr>
            <w:tcW w:w="706" w:type="pct"/>
            <w:tcBorders>
              <w:top w:val="single" w:sz="4" w:space="0" w:color="auto"/>
            </w:tcBorders>
          </w:tcPr>
          <w:p w14:paraId="577C05C4" w14:textId="77777777" w:rsidR="00DD368A" w:rsidRDefault="00DD368A" w:rsidP="00DD368A">
            <w:pPr>
              <w:pStyle w:val="Compact"/>
              <w:jc w:val="right"/>
            </w:pPr>
            <w:r>
              <w:t>0.9796</w:t>
            </w:r>
          </w:p>
        </w:tc>
        <w:tc>
          <w:tcPr>
            <w:tcW w:w="715" w:type="pct"/>
            <w:tcBorders>
              <w:top w:val="single" w:sz="4" w:space="0" w:color="auto"/>
            </w:tcBorders>
          </w:tcPr>
          <w:p w14:paraId="4BF61F65" w14:textId="77777777" w:rsidR="00DD368A" w:rsidRDefault="00DD368A" w:rsidP="00DD368A">
            <w:pPr>
              <w:pStyle w:val="Compact"/>
              <w:jc w:val="right"/>
            </w:pPr>
            <w:r>
              <w:t>4.6</w:t>
            </w:r>
          </w:p>
        </w:tc>
      </w:tr>
      <w:tr w:rsidR="00DD368A" w14:paraId="293F6207" w14:textId="77777777" w:rsidTr="008A2F2C">
        <w:tc>
          <w:tcPr>
            <w:tcW w:w="895" w:type="pct"/>
          </w:tcPr>
          <w:p w14:paraId="522CB2D7" w14:textId="472D20FD" w:rsidR="00DD368A" w:rsidRDefault="00DD368A" w:rsidP="00DD368A">
            <w:pPr>
              <w:pStyle w:val="Compact"/>
            </w:pPr>
            <w:r>
              <w:t>Null (No Effect)</w:t>
            </w:r>
          </w:p>
        </w:tc>
        <w:tc>
          <w:tcPr>
            <w:tcW w:w="424" w:type="pct"/>
          </w:tcPr>
          <w:p w14:paraId="42CBAB6B" w14:textId="4E7DD455" w:rsidR="00DD368A" w:rsidRDefault="00DD368A" w:rsidP="00DD368A">
            <w:pPr>
              <w:pStyle w:val="Compact"/>
              <w:jc w:val="right"/>
            </w:pPr>
            <w:r>
              <w:t>23.8</w:t>
            </w:r>
          </w:p>
        </w:tc>
        <w:tc>
          <w:tcPr>
            <w:tcW w:w="861" w:type="pct"/>
          </w:tcPr>
          <w:p w14:paraId="13558FDB" w14:textId="5F7E1F49" w:rsidR="00DD368A" w:rsidRDefault="0006607F" w:rsidP="00DD368A">
            <w:pPr>
              <w:pStyle w:val="Compact"/>
              <w:jc w:val="right"/>
            </w:pPr>
            <w:r>
              <w:t>7.2</w:t>
            </w:r>
          </w:p>
        </w:tc>
        <w:tc>
          <w:tcPr>
            <w:tcW w:w="645" w:type="pct"/>
          </w:tcPr>
          <w:p w14:paraId="547C8BF7" w14:textId="40EDFE24" w:rsidR="00DD368A" w:rsidRDefault="0006607F" w:rsidP="00DD368A">
            <w:pPr>
              <w:pStyle w:val="Compact"/>
              <w:jc w:val="right"/>
            </w:pPr>
            <w:r>
              <w:t>6.4</w:t>
            </w:r>
          </w:p>
        </w:tc>
        <w:tc>
          <w:tcPr>
            <w:tcW w:w="754" w:type="pct"/>
          </w:tcPr>
          <w:p w14:paraId="4912608A" w14:textId="7794536B" w:rsidR="00DD368A" w:rsidRDefault="0006607F" w:rsidP="00DD368A">
            <w:pPr>
              <w:pStyle w:val="Compact"/>
              <w:jc w:val="right"/>
            </w:pPr>
            <w:r>
              <w:t>7.5</w:t>
            </w:r>
          </w:p>
        </w:tc>
        <w:tc>
          <w:tcPr>
            <w:tcW w:w="706" w:type="pct"/>
          </w:tcPr>
          <w:p w14:paraId="5CE3B49B" w14:textId="77777777" w:rsidR="00DD368A" w:rsidRDefault="00DD368A" w:rsidP="00DD368A">
            <w:pPr>
              <w:pStyle w:val="Compact"/>
              <w:jc w:val="right"/>
            </w:pPr>
            <w:r>
              <w:t>0.0238</w:t>
            </w:r>
          </w:p>
        </w:tc>
        <w:tc>
          <w:tcPr>
            <w:tcW w:w="715" w:type="pct"/>
          </w:tcPr>
          <w:p w14:paraId="26947AFF" w14:textId="77777777" w:rsidR="00DD368A" w:rsidRDefault="00DD368A" w:rsidP="00DD368A">
            <w:pPr>
              <w:pStyle w:val="Compact"/>
              <w:jc w:val="right"/>
            </w:pPr>
            <w:r>
              <w:t>4.6</w:t>
            </w:r>
          </w:p>
        </w:tc>
      </w:tr>
      <w:tr w:rsidR="00DD368A" w14:paraId="193A23AE" w14:textId="77777777" w:rsidTr="008A2F2C">
        <w:tc>
          <w:tcPr>
            <w:tcW w:w="895" w:type="pct"/>
            <w:tcBorders>
              <w:bottom w:val="single" w:sz="4" w:space="0" w:color="auto"/>
            </w:tcBorders>
          </w:tcPr>
          <w:p w14:paraId="781D96D7" w14:textId="66D1D620" w:rsidR="00DD368A" w:rsidRDefault="00DD368A" w:rsidP="00DD368A">
            <w:pPr>
              <w:pStyle w:val="Compact"/>
            </w:pPr>
            <w:r>
              <w:t>One Best</w:t>
            </w:r>
          </w:p>
        </w:tc>
        <w:tc>
          <w:tcPr>
            <w:tcW w:w="424" w:type="pct"/>
            <w:tcBorders>
              <w:bottom w:val="single" w:sz="4" w:space="0" w:color="auto"/>
            </w:tcBorders>
          </w:tcPr>
          <w:p w14:paraId="705360B0" w14:textId="4C47A775" w:rsidR="00DD368A" w:rsidRDefault="00DD368A" w:rsidP="00DD368A">
            <w:pPr>
              <w:pStyle w:val="Compact"/>
              <w:jc w:val="right"/>
            </w:pPr>
            <w:r>
              <w:t>25.3</w:t>
            </w:r>
          </w:p>
        </w:tc>
        <w:tc>
          <w:tcPr>
            <w:tcW w:w="861" w:type="pct"/>
            <w:tcBorders>
              <w:bottom w:val="single" w:sz="4" w:space="0" w:color="auto"/>
            </w:tcBorders>
          </w:tcPr>
          <w:p w14:paraId="161D3675" w14:textId="28D78D45" w:rsidR="00DD368A" w:rsidRDefault="00DD368A" w:rsidP="00DD368A">
            <w:pPr>
              <w:pStyle w:val="Compact"/>
              <w:jc w:val="right"/>
            </w:pPr>
            <w:r>
              <w:t>8.6</w:t>
            </w:r>
          </w:p>
        </w:tc>
        <w:tc>
          <w:tcPr>
            <w:tcW w:w="645" w:type="pct"/>
            <w:tcBorders>
              <w:bottom w:val="single" w:sz="4" w:space="0" w:color="auto"/>
            </w:tcBorders>
          </w:tcPr>
          <w:p w14:paraId="79BED149" w14:textId="502C259B" w:rsidR="00DD368A" w:rsidRDefault="00DD368A" w:rsidP="00DD368A">
            <w:pPr>
              <w:pStyle w:val="Compact"/>
              <w:jc w:val="right"/>
            </w:pPr>
            <w:r>
              <w:t>11.1</w:t>
            </w:r>
          </w:p>
        </w:tc>
        <w:tc>
          <w:tcPr>
            <w:tcW w:w="754" w:type="pct"/>
            <w:tcBorders>
              <w:bottom w:val="single" w:sz="4" w:space="0" w:color="auto"/>
            </w:tcBorders>
          </w:tcPr>
          <w:p w14:paraId="286FD2DC" w14:textId="6377EDC8" w:rsidR="00DD368A" w:rsidRDefault="00DD368A" w:rsidP="00DD368A">
            <w:pPr>
              <w:pStyle w:val="Compact"/>
              <w:jc w:val="right"/>
            </w:pPr>
            <w:r>
              <w:t>6.4</w:t>
            </w:r>
          </w:p>
        </w:tc>
        <w:tc>
          <w:tcPr>
            <w:tcW w:w="706" w:type="pct"/>
            <w:tcBorders>
              <w:bottom w:val="single" w:sz="4" w:space="0" w:color="auto"/>
            </w:tcBorders>
          </w:tcPr>
          <w:p w14:paraId="353E552E" w14:textId="77777777" w:rsidR="00DD368A" w:rsidRDefault="00DD368A" w:rsidP="00DD368A">
            <w:pPr>
              <w:pStyle w:val="Compact"/>
              <w:jc w:val="right"/>
            </w:pPr>
            <w:r>
              <w:t>0.9453</w:t>
            </w:r>
          </w:p>
        </w:tc>
        <w:tc>
          <w:tcPr>
            <w:tcW w:w="715" w:type="pct"/>
            <w:tcBorders>
              <w:bottom w:val="single" w:sz="4" w:space="0" w:color="auto"/>
            </w:tcBorders>
          </w:tcPr>
          <w:p w14:paraId="33568507" w14:textId="77777777" w:rsidR="00DD368A" w:rsidRDefault="00DD368A" w:rsidP="00DD368A">
            <w:pPr>
              <w:pStyle w:val="Compact"/>
              <w:jc w:val="right"/>
            </w:pPr>
            <w:r>
              <w:t>4.9</w:t>
            </w:r>
          </w:p>
        </w:tc>
      </w:tr>
    </w:tbl>
    <w:p w14:paraId="66777E49" w14:textId="4322E553" w:rsidR="00B3186F" w:rsidRDefault="002E0883">
      <w:pPr>
        <w:pStyle w:val="Heading2"/>
      </w:pPr>
      <w:bookmarkStart w:id="65" w:name="_Toc152161475"/>
      <w:bookmarkStart w:id="66" w:name="trial-outcomes"/>
      <w:bookmarkEnd w:id="63"/>
      <w:r>
        <w:t>Trial Outcomes</w:t>
      </w:r>
      <w:bookmarkEnd w:id="65"/>
    </w:p>
    <w:p w14:paraId="11349994" w14:textId="77777777" w:rsidR="00B3186F" w:rsidRDefault="002E0883">
      <w:pPr>
        <w:pStyle w:val="FirstParagraph"/>
      </w:pPr>
      <w:r>
        <w:t>This section summarizes the outcomes of the simulated trials. For each scenario in Table-7, the columns represent the proportion of simulated trials meeting each of the following definitions:</w:t>
      </w:r>
    </w:p>
    <w:p w14:paraId="29F47B30" w14:textId="77777777" w:rsidR="00B3186F" w:rsidRDefault="002E0883">
      <w:pPr>
        <w:pStyle w:val="Compact"/>
        <w:numPr>
          <w:ilvl w:val="0"/>
          <w:numId w:val="23"/>
        </w:numPr>
      </w:pPr>
      <w:r>
        <w:t xml:space="preserve">Late Success (LS): enrolled to the maximum sample size and successful at the final </w:t>
      </w:r>
      <w:proofErr w:type="gramStart"/>
      <w:r>
        <w:t>analysis</w:t>
      </w:r>
      <w:proofErr w:type="gramEnd"/>
    </w:p>
    <w:p w14:paraId="2326B1A9" w14:textId="77777777" w:rsidR="00B3186F" w:rsidRDefault="002E0883">
      <w:pPr>
        <w:pStyle w:val="Compact"/>
        <w:numPr>
          <w:ilvl w:val="0"/>
          <w:numId w:val="23"/>
        </w:numPr>
      </w:pPr>
      <w:r>
        <w:t xml:space="preserve">Late Futility (LF): enrolled to the maximum sample size and met the futility criteria at the final </w:t>
      </w:r>
      <w:proofErr w:type="gramStart"/>
      <w:r>
        <w:t>analysis</w:t>
      </w:r>
      <w:proofErr w:type="gramEnd"/>
    </w:p>
    <w:p w14:paraId="1E7A7657" w14:textId="77777777" w:rsidR="00B3186F" w:rsidRDefault="002E0883">
      <w:pPr>
        <w:pStyle w:val="Compact"/>
        <w:numPr>
          <w:ilvl w:val="0"/>
          <w:numId w:val="23"/>
        </w:numPr>
      </w:pPr>
      <w:r>
        <w:t>Inconclusive (</w:t>
      </w:r>
      <w:proofErr w:type="spellStart"/>
      <w:r>
        <w:t>Inconc</w:t>
      </w:r>
      <w:proofErr w:type="spellEnd"/>
      <w:r>
        <w:t xml:space="preserve">.): met neither the success nor the futility criteria at the final </w:t>
      </w:r>
      <w:proofErr w:type="gramStart"/>
      <w:r>
        <w:t>analysis</w:t>
      </w:r>
      <w:proofErr w:type="gramEnd"/>
    </w:p>
    <w:p w14:paraId="5B1AA831" w14:textId="77777777" w:rsidR="00B3186F" w:rsidRDefault="002E0883">
      <w:pPr>
        <w:pStyle w:val="FirstParagraph"/>
      </w:pPr>
      <w:r w:rsidRPr="00C6609F">
        <w:rPr>
          <w:b/>
          <w:bCs/>
          <w:color w:val="2B579A"/>
          <w:shd w:val="clear" w:color="auto" w:fill="E6E6E6"/>
          <w:rPrChange w:id="67" w:author="Sreejata Dutta" w:date="2023-11-15T22:34:00Z">
            <w:rPr>
              <w:color w:val="2B579A"/>
              <w:shd w:val="clear" w:color="auto" w:fill="E6E6E6"/>
            </w:rPr>
          </w:rPrChange>
        </w:rPr>
        <w:t>Table-7:</w:t>
      </w:r>
      <w:r>
        <w:t xml:space="preserve"> Trial Outcomes</w:t>
      </w:r>
    </w:p>
    <w:tbl>
      <w:tblPr>
        <w:tblW w:w="0" w:type="auto"/>
        <w:tblLook w:val="0020" w:firstRow="1" w:lastRow="0" w:firstColumn="0" w:lastColumn="0" w:noHBand="0" w:noVBand="0"/>
      </w:tblPr>
      <w:tblGrid>
        <w:gridCol w:w="1710"/>
        <w:gridCol w:w="2070"/>
        <w:gridCol w:w="1980"/>
        <w:gridCol w:w="1871"/>
        <w:gridCol w:w="1549"/>
      </w:tblGrid>
      <w:tr w:rsidR="00F105D6" w14:paraId="6CE8FCFE" w14:textId="77777777" w:rsidTr="00A90D71">
        <w:trPr>
          <w:tblHeader/>
        </w:trPr>
        <w:tc>
          <w:tcPr>
            <w:tcW w:w="1710" w:type="dxa"/>
            <w:tcBorders>
              <w:top w:val="single" w:sz="4" w:space="0" w:color="auto"/>
              <w:bottom w:val="single" w:sz="4" w:space="0" w:color="auto"/>
            </w:tcBorders>
          </w:tcPr>
          <w:p w14:paraId="76547E7E" w14:textId="1539F6C2" w:rsidR="00F105D6" w:rsidRDefault="00F105D6">
            <w:pPr>
              <w:pStyle w:val="Compact"/>
            </w:pPr>
            <w:r>
              <w:t>Effect</w:t>
            </w:r>
          </w:p>
        </w:tc>
        <w:tc>
          <w:tcPr>
            <w:tcW w:w="2070" w:type="dxa"/>
            <w:tcBorders>
              <w:top w:val="single" w:sz="4" w:space="0" w:color="auto"/>
              <w:bottom w:val="single" w:sz="4" w:space="0" w:color="auto"/>
            </w:tcBorders>
          </w:tcPr>
          <w:p w14:paraId="09406748" w14:textId="579E97EF" w:rsidR="00F105D6" w:rsidRDefault="00F105D6">
            <w:pPr>
              <w:pStyle w:val="Compact"/>
              <w:jc w:val="right"/>
            </w:pPr>
            <w:r>
              <w:t>Early Success (ES)</w:t>
            </w:r>
          </w:p>
        </w:tc>
        <w:tc>
          <w:tcPr>
            <w:tcW w:w="1980" w:type="dxa"/>
            <w:tcBorders>
              <w:top w:val="single" w:sz="4" w:space="0" w:color="auto"/>
              <w:bottom w:val="single" w:sz="4" w:space="0" w:color="auto"/>
            </w:tcBorders>
          </w:tcPr>
          <w:p w14:paraId="2285976C" w14:textId="407C713B" w:rsidR="00F105D6" w:rsidRDefault="00F105D6">
            <w:pPr>
              <w:pStyle w:val="Compact"/>
              <w:jc w:val="right"/>
            </w:pPr>
            <w:r>
              <w:t>Late Success (LS)</w:t>
            </w:r>
          </w:p>
        </w:tc>
        <w:tc>
          <w:tcPr>
            <w:tcW w:w="1871" w:type="dxa"/>
            <w:tcBorders>
              <w:top w:val="single" w:sz="4" w:space="0" w:color="auto"/>
              <w:bottom w:val="single" w:sz="4" w:space="0" w:color="auto"/>
            </w:tcBorders>
          </w:tcPr>
          <w:p w14:paraId="7A0EC726" w14:textId="3DCCC909" w:rsidR="00F105D6" w:rsidRDefault="00F105D6">
            <w:pPr>
              <w:pStyle w:val="Compact"/>
              <w:jc w:val="right"/>
            </w:pPr>
            <w:r>
              <w:t>Early Futility (EF)</w:t>
            </w:r>
          </w:p>
        </w:tc>
        <w:tc>
          <w:tcPr>
            <w:tcW w:w="1549" w:type="dxa"/>
            <w:tcBorders>
              <w:top w:val="single" w:sz="4" w:space="0" w:color="auto"/>
              <w:bottom w:val="single" w:sz="4" w:space="0" w:color="auto"/>
            </w:tcBorders>
          </w:tcPr>
          <w:p w14:paraId="23FAF07F" w14:textId="0F695559" w:rsidR="00F105D6" w:rsidRDefault="00F105D6">
            <w:pPr>
              <w:pStyle w:val="Compact"/>
              <w:jc w:val="right"/>
            </w:pPr>
            <w:proofErr w:type="spellStart"/>
            <w:r>
              <w:t>Inconc</w:t>
            </w:r>
            <w:proofErr w:type="spellEnd"/>
            <w:r>
              <w:t>.</w:t>
            </w:r>
          </w:p>
        </w:tc>
      </w:tr>
      <w:tr w:rsidR="00F105D6" w14:paraId="22889A26" w14:textId="77777777" w:rsidTr="00A90D71">
        <w:tc>
          <w:tcPr>
            <w:tcW w:w="1710" w:type="dxa"/>
            <w:tcBorders>
              <w:top w:val="single" w:sz="4" w:space="0" w:color="auto"/>
            </w:tcBorders>
          </w:tcPr>
          <w:p w14:paraId="7A61EC72" w14:textId="77777777" w:rsidR="00F105D6" w:rsidRDefault="00F105D6">
            <w:pPr>
              <w:pStyle w:val="Compact"/>
            </w:pPr>
            <w:r>
              <w:t>Expected</w:t>
            </w:r>
          </w:p>
        </w:tc>
        <w:tc>
          <w:tcPr>
            <w:tcW w:w="2070" w:type="dxa"/>
            <w:tcBorders>
              <w:top w:val="single" w:sz="4" w:space="0" w:color="auto"/>
            </w:tcBorders>
          </w:tcPr>
          <w:p w14:paraId="71A0923C" w14:textId="5853F273" w:rsidR="00F105D6" w:rsidRDefault="00F105D6">
            <w:pPr>
              <w:pStyle w:val="Compact"/>
              <w:jc w:val="right"/>
            </w:pPr>
            <w:r>
              <w:t>0.6801</w:t>
            </w:r>
          </w:p>
        </w:tc>
        <w:tc>
          <w:tcPr>
            <w:tcW w:w="1980" w:type="dxa"/>
            <w:tcBorders>
              <w:top w:val="single" w:sz="4" w:space="0" w:color="auto"/>
            </w:tcBorders>
          </w:tcPr>
          <w:p w14:paraId="19B8D644" w14:textId="77777777" w:rsidR="00F105D6" w:rsidRDefault="00F105D6">
            <w:pPr>
              <w:pStyle w:val="Compact"/>
              <w:jc w:val="right"/>
            </w:pPr>
            <w:r>
              <w:t>0.2995</w:t>
            </w:r>
          </w:p>
        </w:tc>
        <w:tc>
          <w:tcPr>
            <w:tcW w:w="1871" w:type="dxa"/>
            <w:tcBorders>
              <w:top w:val="single" w:sz="4" w:space="0" w:color="auto"/>
            </w:tcBorders>
          </w:tcPr>
          <w:p w14:paraId="6300A420" w14:textId="16D9A53A" w:rsidR="00F105D6" w:rsidRDefault="00F105D6">
            <w:pPr>
              <w:pStyle w:val="Compact"/>
              <w:jc w:val="right"/>
            </w:pPr>
            <w:r>
              <w:t>0.0010</w:t>
            </w:r>
          </w:p>
        </w:tc>
        <w:tc>
          <w:tcPr>
            <w:tcW w:w="1549" w:type="dxa"/>
            <w:tcBorders>
              <w:top w:val="single" w:sz="4" w:space="0" w:color="auto"/>
            </w:tcBorders>
          </w:tcPr>
          <w:p w14:paraId="2AA54D06" w14:textId="2AFD4B40" w:rsidR="00F105D6" w:rsidRDefault="00F105D6">
            <w:pPr>
              <w:pStyle w:val="Compact"/>
              <w:jc w:val="right"/>
            </w:pPr>
            <w:r>
              <w:t>0.0194</w:t>
            </w:r>
          </w:p>
        </w:tc>
      </w:tr>
      <w:tr w:rsidR="00F105D6" w14:paraId="692670DD" w14:textId="77777777" w:rsidTr="00A90D71">
        <w:tc>
          <w:tcPr>
            <w:tcW w:w="1710" w:type="dxa"/>
          </w:tcPr>
          <w:p w14:paraId="3FB2AD3C" w14:textId="1EF75B84" w:rsidR="00F105D6" w:rsidRDefault="00F105D6">
            <w:pPr>
              <w:pStyle w:val="Compact"/>
            </w:pPr>
            <w:r>
              <w:t>Null (No Effect)</w:t>
            </w:r>
          </w:p>
        </w:tc>
        <w:tc>
          <w:tcPr>
            <w:tcW w:w="2070" w:type="dxa"/>
          </w:tcPr>
          <w:p w14:paraId="15625F56" w14:textId="47140C90" w:rsidR="00F105D6" w:rsidRDefault="00F105D6">
            <w:pPr>
              <w:pStyle w:val="Compact"/>
              <w:jc w:val="right"/>
            </w:pPr>
            <w:r>
              <w:t>0.0032</w:t>
            </w:r>
          </w:p>
        </w:tc>
        <w:tc>
          <w:tcPr>
            <w:tcW w:w="1980" w:type="dxa"/>
          </w:tcPr>
          <w:p w14:paraId="44ACA2A0" w14:textId="77777777" w:rsidR="00F105D6" w:rsidRDefault="00F105D6">
            <w:pPr>
              <w:pStyle w:val="Compact"/>
              <w:jc w:val="right"/>
            </w:pPr>
            <w:r>
              <w:t>0.0206</w:t>
            </w:r>
          </w:p>
        </w:tc>
        <w:tc>
          <w:tcPr>
            <w:tcW w:w="1871" w:type="dxa"/>
          </w:tcPr>
          <w:p w14:paraId="2DE7A712" w14:textId="6DE01436" w:rsidR="00F105D6" w:rsidRDefault="00F105D6">
            <w:pPr>
              <w:pStyle w:val="Compact"/>
              <w:jc w:val="right"/>
            </w:pPr>
            <w:r>
              <w:t>0.5713</w:t>
            </w:r>
          </w:p>
        </w:tc>
        <w:tc>
          <w:tcPr>
            <w:tcW w:w="1549" w:type="dxa"/>
          </w:tcPr>
          <w:p w14:paraId="2B013A4D" w14:textId="77375BFE" w:rsidR="00F105D6" w:rsidRDefault="00F105D6">
            <w:pPr>
              <w:pStyle w:val="Compact"/>
              <w:jc w:val="right"/>
            </w:pPr>
            <w:r>
              <w:t>0.4049</w:t>
            </w:r>
          </w:p>
        </w:tc>
      </w:tr>
      <w:tr w:rsidR="00F105D6" w14:paraId="2AECA0CB" w14:textId="77777777" w:rsidTr="00A90D71">
        <w:tc>
          <w:tcPr>
            <w:tcW w:w="1710" w:type="dxa"/>
            <w:tcBorders>
              <w:bottom w:val="single" w:sz="4" w:space="0" w:color="auto"/>
            </w:tcBorders>
          </w:tcPr>
          <w:p w14:paraId="70BB5B48" w14:textId="77777777" w:rsidR="00F105D6" w:rsidRDefault="00F105D6">
            <w:pPr>
              <w:pStyle w:val="Compact"/>
            </w:pPr>
            <w:proofErr w:type="spellStart"/>
            <w:r>
              <w:t>OneBest</w:t>
            </w:r>
            <w:proofErr w:type="spellEnd"/>
          </w:p>
        </w:tc>
        <w:tc>
          <w:tcPr>
            <w:tcW w:w="2070" w:type="dxa"/>
            <w:tcBorders>
              <w:bottom w:val="single" w:sz="4" w:space="0" w:color="auto"/>
            </w:tcBorders>
          </w:tcPr>
          <w:p w14:paraId="57C6E6AA" w14:textId="67A95310" w:rsidR="00F105D6" w:rsidRDefault="00F105D6">
            <w:pPr>
              <w:pStyle w:val="Compact"/>
              <w:jc w:val="right"/>
            </w:pPr>
            <w:r>
              <w:t>0.5864</w:t>
            </w:r>
          </w:p>
        </w:tc>
        <w:tc>
          <w:tcPr>
            <w:tcW w:w="1980" w:type="dxa"/>
            <w:tcBorders>
              <w:bottom w:val="single" w:sz="4" w:space="0" w:color="auto"/>
            </w:tcBorders>
          </w:tcPr>
          <w:p w14:paraId="5EA9BE28" w14:textId="77777777" w:rsidR="00F105D6" w:rsidRDefault="00F105D6">
            <w:pPr>
              <w:pStyle w:val="Compact"/>
              <w:jc w:val="right"/>
            </w:pPr>
            <w:r>
              <w:t>0.3589</w:t>
            </w:r>
          </w:p>
        </w:tc>
        <w:tc>
          <w:tcPr>
            <w:tcW w:w="1871" w:type="dxa"/>
            <w:tcBorders>
              <w:bottom w:val="single" w:sz="4" w:space="0" w:color="auto"/>
            </w:tcBorders>
          </w:tcPr>
          <w:p w14:paraId="30F0FF0A" w14:textId="3CF8599C" w:rsidR="00F105D6" w:rsidRDefault="00F105D6">
            <w:pPr>
              <w:pStyle w:val="Compact"/>
              <w:jc w:val="right"/>
            </w:pPr>
            <w:r>
              <w:t>0.0060</w:t>
            </w:r>
          </w:p>
        </w:tc>
        <w:tc>
          <w:tcPr>
            <w:tcW w:w="1549" w:type="dxa"/>
            <w:tcBorders>
              <w:bottom w:val="single" w:sz="4" w:space="0" w:color="auto"/>
            </w:tcBorders>
          </w:tcPr>
          <w:p w14:paraId="2874FBCD" w14:textId="6BED6569" w:rsidR="00F105D6" w:rsidRDefault="00F105D6">
            <w:pPr>
              <w:pStyle w:val="Compact"/>
              <w:jc w:val="right"/>
            </w:pPr>
            <w:r>
              <w:t>0.0487</w:t>
            </w:r>
          </w:p>
        </w:tc>
      </w:tr>
    </w:tbl>
    <w:p w14:paraId="52E163DC" w14:textId="77777777" w:rsidR="00B3186F" w:rsidRDefault="002E0883">
      <w:pPr>
        <w:pStyle w:val="Heading1"/>
      </w:pPr>
      <w:bookmarkStart w:id="68" w:name="_Toc152161476"/>
      <w:bookmarkStart w:id="69" w:name="computational-details"/>
      <w:bookmarkEnd w:id="61"/>
      <w:bookmarkEnd w:id="66"/>
      <w:r>
        <w:t>Computational Details</w:t>
      </w:r>
      <w:bookmarkEnd w:id="68"/>
    </w:p>
    <w:p w14:paraId="76A2B068" w14:textId="77777777" w:rsidR="00E04F66" w:rsidRDefault="002E0883" w:rsidP="00E04F66">
      <w:pPr>
        <w:pStyle w:val="FirstParagraph"/>
      </w:pPr>
      <w:r>
        <w:t xml:space="preserve">This report reflects the design parameters contained within the </w:t>
      </w:r>
      <w:proofErr w:type="spellStart"/>
      <w:r>
        <w:rPr>
          <w:rStyle w:val="VerbatimChar"/>
        </w:rPr>
        <w:t>ICD_</w:t>
      </w:r>
      <w:proofErr w:type="gramStart"/>
      <w:r>
        <w:rPr>
          <w:rStyle w:val="VerbatimChar"/>
        </w:rPr>
        <w:t>KY.facts</w:t>
      </w:r>
      <w:proofErr w:type="spellEnd"/>
      <w:proofErr w:type="gramEnd"/>
      <w:r>
        <w:t xml:space="preserve"> file. The simulations were run using FACTS (Berry Consultants, LLC, Austin, TX) version 7.0.0. </w:t>
      </w:r>
      <w:bookmarkEnd w:id="69"/>
    </w:p>
    <w:p w14:paraId="391DA498" w14:textId="69D23FE9" w:rsidR="003F1353" w:rsidRDefault="00120380" w:rsidP="00DE7871">
      <w:pPr>
        <w:pStyle w:val="Heading1"/>
      </w:pPr>
      <w:bookmarkStart w:id="70" w:name="_Toc152161477"/>
      <w:r w:rsidRPr="00DE7871">
        <w:t xml:space="preserve">Analysis </w:t>
      </w:r>
      <w:r w:rsidR="002B20E6" w:rsidRPr="00DE7871">
        <w:t>Tables</w:t>
      </w:r>
      <w:bookmarkEnd w:id="70"/>
      <w:r w:rsidR="002B20E6">
        <w:t xml:space="preserve"> </w:t>
      </w:r>
    </w:p>
    <w:p w14:paraId="28BB953F" w14:textId="75C166F9" w:rsidR="00354C50" w:rsidRDefault="00354C50" w:rsidP="004C47EA">
      <w:pPr>
        <w:pStyle w:val="BodyText"/>
        <w:numPr>
          <w:ilvl w:val="0"/>
          <w:numId w:val="24"/>
        </w:numPr>
      </w:pPr>
      <w:r>
        <w:t>Table 1</w:t>
      </w:r>
    </w:p>
    <w:tbl>
      <w:tblPr>
        <w:tblStyle w:val="TableGrid"/>
        <w:tblW w:w="910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980"/>
        <w:gridCol w:w="1152"/>
        <w:gridCol w:w="1152"/>
        <w:gridCol w:w="1152"/>
        <w:gridCol w:w="1152"/>
      </w:tblGrid>
      <w:tr w:rsidR="00232280" w14:paraId="7C802EC4" w14:textId="77777777" w:rsidTr="007B6F51">
        <w:tc>
          <w:tcPr>
            <w:tcW w:w="2520" w:type="dxa"/>
            <w:tcBorders>
              <w:top w:val="single" w:sz="4" w:space="0" w:color="auto"/>
            </w:tcBorders>
          </w:tcPr>
          <w:p w14:paraId="34829385" w14:textId="77777777" w:rsidR="00D33B9A" w:rsidRPr="0072255B" w:rsidRDefault="00D33B9A" w:rsidP="0072255B">
            <w:pPr>
              <w:pStyle w:val="BodyText"/>
              <w:spacing w:before="0" w:after="0"/>
              <w:rPr>
                <w:sz w:val="22"/>
                <w:szCs w:val="22"/>
              </w:rPr>
            </w:pPr>
          </w:p>
        </w:tc>
        <w:tc>
          <w:tcPr>
            <w:tcW w:w="1980" w:type="dxa"/>
            <w:tcBorders>
              <w:top w:val="single" w:sz="4" w:space="0" w:color="auto"/>
            </w:tcBorders>
          </w:tcPr>
          <w:p w14:paraId="10622B7D" w14:textId="77777777" w:rsidR="00D33B9A" w:rsidRDefault="00D33B9A" w:rsidP="0072255B">
            <w:pPr>
              <w:pStyle w:val="BodyText"/>
              <w:spacing w:before="0" w:after="0"/>
              <w:rPr>
                <w:sz w:val="22"/>
                <w:szCs w:val="22"/>
              </w:rPr>
            </w:pPr>
          </w:p>
        </w:tc>
        <w:tc>
          <w:tcPr>
            <w:tcW w:w="3456" w:type="dxa"/>
            <w:gridSpan w:val="3"/>
            <w:tcBorders>
              <w:top w:val="single" w:sz="4" w:space="0" w:color="auto"/>
              <w:bottom w:val="single" w:sz="4" w:space="0" w:color="auto"/>
            </w:tcBorders>
          </w:tcPr>
          <w:p w14:paraId="794C0D71" w14:textId="0DC3DC5F" w:rsidR="00D33B9A" w:rsidRDefault="00D33B9A" w:rsidP="00C579C0">
            <w:pPr>
              <w:pStyle w:val="BodyText"/>
              <w:spacing w:before="0" w:after="0"/>
              <w:jc w:val="center"/>
              <w:rPr>
                <w:sz w:val="22"/>
                <w:szCs w:val="22"/>
              </w:rPr>
            </w:pPr>
            <w:r>
              <w:rPr>
                <w:sz w:val="22"/>
                <w:szCs w:val="22"/>
              </w:rPr>
              <w:t>Route</w:t>
            </w:r>
          </w:p>
        </w:tc>
        <w:tc>
          <w:tcPr>
            <w:tcW w:w="1152" w:type="dxa"/>
            <w:tcBorders>
              <w:top w:val="single" w:sz="4" w:space="0" w:color="auto"/>
            </w:tcBorders>
          </w:tcPr>
          <w:p w14:paraId="75ACAD45" w14:textId="77777777" w:rsidR="00D33B9A" w:rsidRDefault="00D33B9A" w:rsidP="00C579C0">
            <w:pPr>
              <w:pStyle w:val="BodyText"/>
              <w:spacing w:before="0" w:after="0"/>
              <w:jc w:val="center"/>
              <w:rPr>
                <w:sz w:val="22"/>
                <w:szCs w:val="22"/>
              </w:rPr>
            </w:pPr>
          </w:p>
        </w:tc>
      </w:tr>
      <w:tr w:rsidR="00417BE5" w14:paraId="6DB49983" w14:textId="77777777" w:rsidTr="007B6F51">
        <w:tc>
          <w:tcPr>
            <w:tcW w:w="2520" w:type="dxa"/>
            <w:tcBorders>
              <w:bottom w:val="single" w:sz="4" w:space="0" w:color="auto"/>
            </w:tcBorders>
          </w:tcPr>
          <w:p w14:paraId="4624527D" w14:textId="77777777" w:rsidR="007F576A" w:rsidRPr="0072255B" w:rsidRDefault="007F576A" w:rsidP="0072255B">
            <w:pPr>
              <w:pStyle w:val="BodyText"/>
              <w:spacing w:before="0" w:after="0"/>
              <w:rPr>
                <w:sz w:val="22"/>
                <w:szCs w:val="22"/>
              </w:rPr>
            </w:pPr>
          </w:p>
        </w:tc>
        <w:tc>
          <w:tcPr>
            <w:tcW w:w="1980" w:type="dxa"/>
            <w:tcBorders>
              <w:bottom w:val="single" w:sz="4" w:space="0" w:color="auto"/>
            </w:tcBorders>
          </w:tcPr>
          <w:p w14:paraId="0A9CB209" w14:textId="77777777" w:rsidR="0023270F" w:rsidRDefault="0023270F" w:rsidP="0072255B">
            <w:pPr>
              <w:pStyle w:val="BodyText"/>
              <w:spacing w:before="0" w:after="0"/>
              <w:rPr>
                <w:sz w:val="22"/>
                <w:szCs w:val="22"/>
              </w:rPr>
            </w:pPr>
            <w:r>
              <w:rPr>
                <w:sz w:val="22"/>
                <w:szCs w:val="22"/>
              </w:rPr>
              <w:t>Category</w:t>
            </w:r>
            <w:r w:rsidR="00FA1699">
              <w:rPr>
                <w:sz w:val="22"/>
                <w:szCs w:val="22"/>
              </w:rPr>
              <w:t>/</w:t>
            </w:r>
          </w:p>
          <w:p w14:paraId="3F6148E5" w14:textId="3C586D9B" w:rsidR="00FA1699" w:rsidRPr="0072255B" w:rsidRDefault="00FA1699" w:rsidP="0072255B">
            <w:pPr>
              <w:pStyle w:val="BodyText"/>
              <w:spacing w:before="0" w:after="0"/>
              <w:rPr>
                <w:sz w:val="22"/>
                <w:szCs w:val="22"/>
              </w:rPr>
            </w:pPr>
            <w:r>
              <w:rPr>
                <w:sz w:val="22"/>
                <w:szCs w:val="22"/>
              </w:rPr>
              <w:t>Statistic</w:t>
            </w:r>
          </w:p>
        </w:tc>
        <w:tc>
          <w:tcPr>
            <w:tcW w:w="1152" w:type="dxa"/>
            <w:tcBorders>
              <w:top w:val="single" w:sz="4" w:space="0" w:color="auto"/>
              <w:bottom w:val="single" w:sz="4" w:space="0" w:color="auto"/>
            </w:tcBorders>
            <w:vAlign w:val="bottom"/>
          </w:tcPr>
          <w:p w14:paraId="50B1C33D" w14:textId="77777777" w:rsidR="00232280" w:rsidRDefault="007F576A" w:rsidP="00090AC0">
            <w:pPr>
              <w:pStyle w:val="BodyText"/>
              <w:spacing w:before="0" w:after="0"/>
              <w:jc w:val="center"/>
              <w:rPr>
                <w:sz w:val="22"/>
                <w:szCs w:val="22"/>
              </w:rPr>
            </w:pPr>
            <w:r>
              <w:rPr>
                <w:sz w:val="22"/>
                <w:szCs w:val="22"/>
              </w:rPr>
              <w:t>Plaza</w:t>
            </w:r>
          </w:p>
          <w:p w14:paraId="123655BB" w14:textId="50D32EA8" w:rsidR="007F576A" w:rsidRPr="0072255B" w:rsidRDefault="007F576A" w:rsidP="00090AC0">
            <w:pPr>
              <w:pStyle w:val="BodyText"/>
              <w:spacing w:before="0" w:after="0"/>
              <w:jc w:val="center"/>
              <w:rPr>
                <w:sz w:val="22"/>
                <w:szCs w:val="22"/>
              </w:rPr>
            </w:pPr>
            <w:r>
              <w:rPr>
                <w:sz w:val="22"/>
                <w:szCs w:val="22"/>
              </w:rPr>
              <w:t>(</w:t>
            </w:r>
            <w:r w:rsidR="00CB5455">
              <w:rPr>
                <w:sz w:val="22"/>
                <w:szCs w:val="22"/>
              </w:rPr>
              <w:t>N=XX</w:t>
            </w:r>
            <w:r>
              <w:rPr>
                <w:sz w:val="22"/>
                <w:szCs w:val="22"/>
              </w:rPr>
              <w:t>)</w:t>
            </w:r>
          </w:p>
        </w:tc>
        <w:tc>
          <w:tcPr>
            <w:tcW w:w="1152" w:type="dxa"/>
            <w:tcBorders>
              <w:top w:val="single" w:sz="4" w:space="0" w:color="auto"/>
              <w:bottom w:val="single" w:sz="4" w:space="0" w:color="auto"/>
            </w:tcBorders>
            <w:vAlign w:val="bottom"/>
          </w:tcPr>
          <w:p w14:paraId="41DEE78F" w14:textId="77777777" w:rsidR="007F576A" w:rsidRDefault="007F576A" w:rsidP="00090AC0">
            <w:pPr>
              <w:pStyle w:val="BodyText"/>
              <w:spacing w:before="0" w:after="0"/>
              <w:jc w:val="center"/>
              <w:rPr>
                <w:sz w:val="22"/>
                <w:szCs w:val="22"/>
              </w:rPr>
            </w:pPr>
            <w:r>
              <w:rPr>
                <w:sz w:val="22"/>
                <w:szCs w:val="22"/>
              </w:rPr>
              <w:t>Rainbow</w:t>
            </w:r>
          </w:p>
          <w:p w14:paraId="4983A6EC" w14:textId="1F663051" w:rsidR="00CB5455" w:rsidRPr="0072255B" w:rsidRDefault="00CB5455" w:rsidP="00090AC0">
            <w:pPr>
              <w:pStyle w:val="BodyText"/>
              <w:spacing w:before="0" w:after="0"/>
              <w:jc w:val="center"/>
              <w:rPr>
                <w:sz w:val="22"/>
                <w:szCs w:val="22"/>
              </w:rPr>
            </w:pPr>
            <w:r>
              <w:rPr>
                <w:sz w:val="22"/>
                <w:szCs w:val="22"/>
              </w:rPr>
              <w:t>(N=XX)</w:t>
            </w:r>
          </w:p>
        </w:tc>
        <w:tc>
          <w:tcPr>
            <w:tcW w:w="1152" w:type="dxa"/>
            <w:tcBorders>
              <w:top w:val="single" w:sz="4" w:space="0" w:color="auto"/>
              <w:bottom w:val="single" w:sz="4" w:space="0" w:color="auto"/>
            </w:tcBorders>
            <w:vAlign w:val="bottom"/>
          </w:tcPr>
          <w:p w14:paraId="1033E916" w14:textId="77777777" w:rsidR="007F576A" w:rsidRDefault="007F576A" w:rsidP="00090AC0">
            <w:pPr>
              <w:pStyle w:val="BodyText"/>
              <w:spacing w:before="0" w:after="0"/>
              <w:jc w:val="center"/>
              <w:rPr>
                <w:sz w:val="22"/>
                <w:szCs w:val="22"/>
              </w:rPr>
            </w:pPr>
            <w:r>
              <w:rPr>
                <w:sz w:val="22"/>
                <w:szCs w:val="22"/>
              </w:rPr>
              <w:t>State Line</w:t>
            </w:r>
          </w:p>
          <w:p w14:paraId="5AA78A38" w14:textId="3281B2DB" w:rsidR="00CB5455" w:rsidRPr="0072255B" w:rsidRDefault="00CB5455" w:rsidP="00090AC0">
            <w:pPr>
              <w:pStyle w:val="BodyText"/>
              <w:spacing w:before="0" w:after="0"/>
              <w:jc w:val="center"/>
              <w:rPr>
                <w:sz w:val="22"/>
                <w:szCs w:val="22"/>
              </w:rPr>
            </w:pPr>
            <w:r>
              <w:rPr>
                <w:sz w:val="22"/>
                <w:szCs w:val="22"/>
              </w:rPr>
              <w:t>(N=XX)</w:t>
            </w:r>
          </w:p>
        </w:tc>
        <w:tc>
          <w:tcPr>
            <w:tcW w:w="1152" w:type="dxa"/>
            <w:tcBorders>
              <w:bottom w:val="single" w:sz="4" w:space="0" w:color="auto"/>
            </w:tcBorders>
            <w:vAlign w:val="bottom"/>
          </w:tcPr>
          <w:p w14:paraId="6D86AC32" w14:textId="77777777" w:rsidR="007F576A" w:rsidRDefault="007F576A" w:rsidP="00090AC0">
            <w:pPr>
              <w:pStyle w:val="BodyText"/>
              <w:spacing w:before="0" w:after="0"/>
              <w:jc w:val="center"/>
              <w:rPr>
                <w:sz w:val="22"/>
                <w:szCs w:val="22"/>
              </w:rPr>
            </w:pPr>
            <w:r>
              <w:rPr>
                <w:sz w:val="22"/>
                <w:szCs w:val="22"/>
              </w:rPr>
              <w:t>Overall</w:t>
            </w:r>
          </w:p>
          <w:p w14:paraId="686E620E" w14:textId="58161DD2" w:rsidR="00CB5455" w:rsidRPr="0072255B" w:rsidRDefault="00CB5455" w:rsidP="00090AC0">
            <w:pPr>
              <w:pStyle w:val="BodyText"/>
              <w:spacing w:before="0" w:after="0"/>
              <w:jc w:val="center"/>
              <w:rPr>
                <w:sz w:val="22"/>
                <w:szCs w:val="22"/>
              </w:rPr>
            </w:pPr>
            <w:r>
              <w:rPr>
                <w:sz w:val="22"/>
                <w:szCs w:val="22"/>
              </w:rPr>
              <w:t>(N=XX)</w:t>
            </w:r>
          </w:p>
        </w:tc>
      </w:tr>
      <w:tr w:rsidR="007B6F51" w14:paraId="316F83AA" w14:textId="77777777" w:rsidTr="007B6F51">
        <w:tc>
          <w:tcPr>
            <w:tcW w:w="2520" w:type="dxa"/>
            <w:vMerge w:val="restart"/>
          </w:tcPr>
          <w:p w14:paraId="17A5F471" w14:textId="2A7C53EC" w:rsidR="001E2F70" w:rsidRPr="0072255B" w:rsidRDefault="001E2F70" w:rsidP="0072255B">
            <w:pPr>
              <w:pStyle w:val="BodyText"/>
              <w:spacing w:before="0" w:after="0"/>
              <w:rPr>
                <w:sz w:val="22"/>
                <w:szCs w:val="22"/>
              </w:rPr>
            </w:pPr>
            <w:r>
              <w:rPr>
                <w:sz w:val="22"/>
                <w:szCs w:val="22"/>
              </w:rPr>
              <w:t>Start Time, n (%)</w:t>
            </w:r>
          </w:p>
        </w:tc>
        <w:tc>
          <w:tcPr>
            <w:tcW w:w="1980" w:type="dxa"/>
          </w:tcPr>
          <w:p w14:paraId="3E194AA2" w14:textId="12C5F9F1" w:rsidR="001E2F70" w:rsidRPr="0072255B" w:rsidRDefault="001E2F70" w:rsidP="0072255B">
            <w:pPr>
              <w:pStyle w:val="BodyText"/>
              <w:spacing w:before="0" w:after="0"/>
              <w:rPr>
                <w:sz w:val="22"/>
                <w:szCs w:val="22"/>
              </w:rPr>
            </w:pPr>
            <w:r>
              <w:rPr>
                <w:sz w:val="22"/>
                <w:szCs w:val="22"/>
              </w:rPr>
              <w:t>7:00-7:</w:t>
            </w:r>
            <w:r w:rsidR="00BD1BCC">
              <w:rPr>
                <w:sz w:val="22"/>
                <w:szCs w:val="22"/>
              </w:rPr>
              <w:t>29</w:t>
            </w:r>
            <w:r>
              <w:rPr>
                <w:sz w:val="22"/>
                <w:szCs w:val="22"/>
              </w:rPr>
              <w:t>AM</w:t>
            </w:r>
          </w:p>
        </w:tc>
        <w:tc>
          <w:tcPr>
            <w:tcW w:w="1152" w:type="dxa"/>
          </w:tcPr>
          <w:p w14:paraId="6B50FC18" w14:textId="0D4AD224" w:rsidR="001E2F70" w:rsidRPr="0072255B" w:rsidRDefault="001E2F70" w:rsidP="001E2F70">
            <w:pPr>
              <w:pStyle w:val="BodyText"/>
              <w:spacing w:before="0" w:after="0"/>
              <w:jc w:val="center"/>
              <w:rPr>
                <w:sz w:val="22"/>
                <w:szCs w:val="22"/>
              </w:rPr>
            </w:pPr>
            <w:r>
              <w:rPr>
                <w:sz w:val="22"/>
                <w:szCs w:val="22"/>
              </w:rPr>
              <w:t>X (XX.X)</w:t>
            </w:r>
          </w:p>
        </w:tc>
        <w:tc>
          <w:tcPr>
            <w:tcW w:w="1152" w:type="dxa"/>
          </w:tcPr>
          <w:p w14:paraId="1CE41D5B" w14:textId="596E8F77" w:rsidR="001E2F70" w:rsidRPr="0072255B" w:rsidRDefault="001E2F70" w:rsidP="001E2F70">
            <w:pPr>
              <w:pStyle w:val="BodyText"/>
              <w:spacing w:before="0" w:after="0"/>
              <w:jc w:val="center"/>
              <w:rPr>
                <w:sz w:val="22"/>
                <w:szCs w:val="22"/>
              </w:rPr>
            </w:pPr>
            <w:r>
              <w:rPr>
                <w:sz w:val="22"/>
                <w:szCs w:val="22"/>
              </w:rPr>
              <w:t>X (XX.X)</w:t>
            </w:r>
          </w:p>
        </w:tc>
        <w:tc>
          <w:tcPr>
            <w:tcW w:w="1152" w:type="dxa"/>
          </w:tcPr>
          <w:p w14:paraId="7646F09D" w14:textId="73ADDA81" w:rsidR="001E2F70" w:rsidRPr="0072255B" w:rsidRDefault="001E2F70" w:rsidP="001E2F70">
            <w:pPr>
              <w:pStyle w:val="BodyText"/>
              <w:spacing w:before="0" w:after="0"/>
              <w:jc w:val="center"/>
              <w:rPr>
                <w:sz w:val="22"/>
                <w:szCs w:val="22"/>
              </w:rPr>
            </w:pPr>
            <w:r>
              <w:rPr>
                <w:sz w:val="22"/>
                <w:szCs w:val="22"/>
              </w:rPr>
              <w:t>X (XX.X)</w:t>
            </w:r>
          </w:p>
        </w:tc>
        <w:tc>
          <w:tcPr>
            <w:tcW w:w="1152" w:type="dxa"/>
          </w:tcPr>
          <w:p w14:paraId="1A89BEF5" w14:textId="7EFEC8E3" w:rsidR="001E2F70" w:rsidRPr="0072255B" w:rsidRDefault="001E2F70" w:rsidP="001E2F70">
            <w:pPr>
              <w:pStyle w:val="BodyText"/>
              <w:spacing w:before="0" w:after="0"/>
              <w:jc w:val="center"/>
              <w:rPr>
                <w:sz w:val="22"/>
                <w:szCs w:val="22"/>
              </w:rPr>
            </w:pPr>
            <w:r>
              <w:rPr>
                <w:sz w:val="22"/>
                <w:szCs w:val="22"/>
              </w:rPr>
              <w:t>X (XX.X)</w:t>
            </w:r>
          </w:p>
        </w:tc>
      </w:tr>
      <w:tr w:rsidR="007B6F51" w14:paraId="13C01BCD" w14:textId="77777777" w:rsidTr="007B6F51">
        <w:tc>
          <w:tcPr>
            <w:tcW w:w="2520" w:type="dxa"/>
            <w:vMerge/>
          </w:tcPr>
          <w:p w14:paraId="373D00EC" w14:textId="77777777" w:rsidR="001E2F70" w:rsidRPr="0072255B" w:rsidRDefault="001E2F70" w:rsidP="0072255B">
            <w:pPr>
              <w:pStyle w:val="BodyText"/>
              <w:spacing w:before="0" w:after="0"/>
              <w:rPr>
                <w:sz w:val="22"/>
                <w:szCs w:val="22"/>
              </w:rPr>
            </w:pPr>
          </w:p>
        </w:tc>
        <w:tc>
          <w:tcPr>
            <w:tcW w:w="1980" w:type="dxa"/>
          </w:tcPr>
          <w:p w14:paraId="1E1ACF40" w14:textId="3EF72356" w:rsidR="001E2F70" w:rsidRPr="0072255B" w:rsidRDefault="001E2F70" w:rsidP="0072255B">
            <w:pPr>
              <w:pStyle w:val="BodyText"/>
              <w:spacing w:before="0" w:after="0"/>
              <w:rPr>
                <w:sz w:val="22"/>
                <w:szCs w:val="22"/>
              </w:rPr>
            </w:pPr>
            <w:r>
              <w:rPr>
                <w:sz w:val="22"/>
                <w:szCs w:val="22"/>
              </w:rPr>
              <w:t>7:30-</w:t>
            </w:r>
            <w:r w:rsidR="000615D3">
              <w:rPr>
                <w:sz w:val="22"/>
                <w:szCs w:val="22"/>
              </w:rPr>
              <w:t>7</w:t>
            </w:r>
            <w:r>
              <w:rPr>
                <w:sz w:val="22"/>
                <w:szCs w:val="22"/>
              </w:rPr>
              <w:t>:</w:t>
            </w:r>
            <w:r w:rsidR="000615D3">
              <w:rPr>
                <w:sz w:val="22"/>
                <w:szCs w:val="22"/>
              </w:rPr>
              <w:t>59</w:t>
            </w:r>
            <w:r>
              <w:rPr>
                <w:sz w:val="22"/>
                <w:szCs w:val="22"/>
              </w:rPr>
              <w:t>AM</w:t>
            </w:r>
          </w:p>
        </w:tc>
        <w:tc>
          <w:tcPr>
            <w:tcW w:w="1152" w:type="dxa"/>
          </w:tcPr>
          <w:p w14:paraId="058D9076" w14:textId="71F5D7B7" w:rsidR="001E2F70" w:rsidRPr="0072255B" w:rsidRDefault="001E2F70" w:rsidP="001E2F70">
            <w:pPr>
              <w:pStyle w:val="BodyText"/>
              <w:spacing w:before="0" w:after="0"/>
              <w:jc w:val="center"/>
              <w:rPr>
                <w:sz w:val="22"/>
                <w:szCs w:val="22"/>
              </w:rPr>
            </w:pPr>
            <w:r>
              <w:rPr>
                <w:sz w:val="22"/>
                <w:szCs w:val="22"/>
              </w:rPr>
              <w:t>X (XX.X)</w:t>
            </w:r>
          </w:p>
        </w:tc>
        <w:tc>
          <w:tcPr>
            <w:tcW w:w="1152" w:type="dxa"/>
          </w:tcPr>
          <w:p w14:paraId="22EBB9EA" w14:textId="01829FAD" w:rsidR="001E2F70" w:rsidRPr="0072255B" w:rsidRDefault="001E2F70" w:rsidP="001E2F70">
            <w:pPr>
              <w:pStyle w:val="BodyText"/>
              <w:spacing w:before="0" w:after="0"/>
              <w:jc w:val="center"/>
              <w:rPr>
                <w:sz w:val="22"/>
                <w:szCs w:val="22"/>
              </w:rPr>
            </w:pPr>
            <w:r>
              <w:rPr>
                <w:sz w:val="22"/>
                <w:szCs w:val="22"/>
              </w:rPr>
              <w:t>X (XX.X)</w:t>
            </w:r>
          </w:p>
        </w:tc>
        <w:tc>
          <w:tcPr>
            <w:tcW w:w="1152" w:type="dxa"/>
          </w:tcPr>
          <w:p w14:paraId="4847FE94" w14:textId="6FA47AF6" w:rsidR="001E2F70" w:rsidRPr="0072255B" w:rsidRDefault="001E2F70" w:rsidP="001E2F70">
            <w:pPr>
              <w:pStyle w:val="BodyText"/>
              <w:spacing w:before="0" w:after="0"/>
              <w:jc w:val="center"/>
              <w:rPr>
                <w:sz w:val="22"/>
                <w:szCs w:val="22"/>
              </w:rPr>
            </w:pPr>
            <w:r>
              <w:rPr>
                <w:sz w:val="22"/>
                <w:szCs w:val="22"/>
              </w:rPr>
              <w:t>X (XX.X)</w:t>
            </w:r>
          </w:p>
        </w:tc>
        <w:tc>
          <w:tcPr>
            <w:tcW w:w="1152" w:type="dxa"/>
          </w:tcPr>
          <w:p w14:paraId="0CFE52EE" w14:textId="0F6DA301" w:rsidR="001E2F70" w:rsidRPr="0072255B" w:rsidRDefault="001E2F70" w:rsidP="001E2F70">
            <w:pPr>
              <w:pStyle w:val="BodyText"/>
              <w:spacing w:before="0" w:after="0"/>
              <w:jc w:val="center"/>
              <w:rPr>
                <w:sz w:val="22"/>
                <w:szCs w:val="22"/>
              </w:rPr>
            </w:pPr>
            <w:r>
              <w:rPr>
                <w:sz w:val="22"/>
                <w:szCs w:val="22"/>
              </w:rPr>
              <w:t>X (XX.X)</w:t>
            </w:r>
          </w:p>
        </w:tc>
      </w:tr>
      <w:tr w:rsidR="007B6F51" w14:paraId="1BC99BE1" w14:textId="77777777" w:rsidTr="007B6F51">
        <w:tc>
          <w:tcPr>
            <w:tcW w:w="2520" w:type="dxa"/>
            <w:vMerge/>
          </w:tcPr>
          <w:p w14:paraId="4C05BBAA" w14:textId="77777777" w:rsidR="001E2F70" w:rsidRPr="0072255B" w:rsidRDefault="001E2F70" w:rsidP="0072255B">
            <w:pPr>
              <w:pStyle w:val="BodyText"/>
              <w:spacing w:before="0" w:after="0"/>
              <w:rPr>
                <w:sz w:val="22"/>
                <w:szCs w:val="22"/>
              </w:rPr>
            </w:pPr>
          </w:p>
        </w:tc>
        <w:tc>
          <w:tcPr>
            <w:tcW w:w="1980" w:type="dxa"/>
          </w:tcPr>
          <w:p w14:paraId="12FD399C" w14:textId="03EDB01B" w:rsidR="001E2F70" w:rsidRDefault="001E2F70" w:rsidP="0072255B">
            <w:pPr>
              <w:pStyle w:val="BodyText"/>
              <w:spacing w:before="0" w:after="0"/>
              <w:rPr>
                <w:sz w:val="22"/>
                <w:szCs w:val="22"/>
              </w:rPr>
            </w:pPr>
            <w:r>
              <w:rPr>
                <w:sz w:val="22"/>
                <w:szCs w:val="22"/>
              </w:rPr>
              <w:t>8:00-8:</w:t>
            </w:r>
            <w:r w:rsidR="002503C1">
              <w:rPr>
                <w:sz w:val="22"/>
                <w:szCs w:val="22"/>
              </w:rPr>
              <w:t>29</w:t>
            </w:r>
            <w:r>
              <w:rPr>
                <w:sz w:val="22"/>
                <w:szCs w:val="22"/>
              </w:rPr>
              <w:t>AM</w:t>
            </w:r>
          </w:p>
        </w:tc>
        <w:tc>
          <w:tcPr>
            <w:tcW w:w="1152" w:type="dxa"/>
          </w:tcPr>
          <w:p w14:paraId="1797C8C7" w14:textId="7F617911" w:rsidR="001E2F70" w:rsidRPr="0072255B" w:rsidRDefault="001E2F70" w:rsidP="001E2F70">
            <w:pPr>
              <w:pStyle w:val="BodyText"/>
              <w:spacing w:before="0" w:after="0"/>
              <w:jc w:val="center"/>
              <w:rPr>
                <w:sz w:val="22"/>
                <w:szCs w:val="22"/>
              </w:rPr>
            </w:pPr>
            <w:r>
              <w:rPr>
                <w:sz w:val="22"/>
                <w:szCs w:val="22"/>
              </w:rPr>
              <w:t>X (XX.X)</w:t>
            </w:r>
          </w:p>
        </w:tc>
        <w:tc>
          <w:tcPr>
            <w:tcW w:w="1152" w:type="dxa"/>
          </w:tcPr>
          <w:p w14:paraId="34FE2920" w14:textId="0B34625A" w:rsidR="001E2F70" w:rsidRPr="0072255B" w:rsidRDefault="001E2F70" w:rsidP="001E2F70">
            <w:pPr>
              <w:pStyle w:val="BodyText"/>
              <w:spacing w:before="0" w:after="0"/>
              <w:jc w:val="center"/>
              <w:rPr>
                <w:sz w:val="22"/>
                <w:szCs w:val="22"/>
              </w:rPr>
            </w:pPr>
            <w:r>
              <w:rPr>
                <w:sz w:val="22"/>
                <w:szCs w:val="22"/>
              </w:rPr>
              <w:t>X (XX.X)</w:t>
            </w:r>
          </w:p>
        </w:tc>
        <w:tc>
          <w:tcPr>
            <w:tcW w:w="1152" w:type="dxa"/>
          </w:tcPr>
          <w:p w14:paraId="157C7842" w14:textId="140E2DC6" w:rsidR="001E2F70" w:rsidRPr="0072255B" w:rsidRDefault="001E2F70" w:rsidP="001E2F70">
            <w:pPr>
              <w:pStyle w:val="BodyText"/>
              <w:spacing w:before="0" w:after="0"/>
              <w:jc w:val="center"/>
              <w:rPr>
                <w:sz w:val="22"/>
                <w:szCs w:val="22"/>
              </w:rPr>
            </w:pPr>
            <w:r>
              <w:rPr>
                <w:sz w:val="22"/>
                <w:szCs w:val="22"/>
              </w:rPr>
              <w:t>X (XX.X)</w:t>
            </w:r>
          </w:p>
        </w:tc>
        <w:tc>
          <w:tcPr>
            <w:tcW w:w="1152" w:type="dxa"/>
          </w:tcPr>
          <w:p w14:paraId="631E4854" w14:textId="7C131E9F" w:rsidR="001E2F70" w:rsidRPr="0072255B" w:rsidRDefault="001E2F70" w:rsidP="001E2F70">
            <w:pPr>
              <w:pStyle w:val="BodyText"/>
              <w:spacing w:before="0" w:after="0"/>
              <w:jc w:val="center"/>
              <w:rPr>
                <w:sz w:val="22"/>
                <w:szCs w:val="22"/>
              </w:rPr>
            </w:pPr>
            <w:r>
              <w:rPr>
                <w:sz w:val="22"/>
                <w:szCs w:val="22"/>
              </w:rPr>
              <w:t>X (XX.X)</w:t>
            </w:r>
          </w:p>
        </w:tc>
      </w:tr>
      <w:tr w:rsidR="00417BE5" w14:paraId="37FD72D6" w14:textId="77777777" w:rsidTr="007B6F51">
        <w:tc>
          <w:tcPr>
            <w:tcW w:w="2520" w:type="dxa"/>
          </w:tcPr>
          <w:p w14:paraId="06CB9BD6" w14:textId="77777777" w:rsidR="00C579C0" w:rsidRDefault="00C579C0" w:rsidP="003168ED">
            <w:pPr>
              <w:pStyle w:val="BodyText"/>
              <w:spacing w:before="0" w:after="0"/>
              <w:rPr>
                <w:sz w:val="22"/>
                <w:szCs w:val="22"/>
              </w:rPr>
            </w:pPr>
          </w:p>
        </w:tc>
        <w:tc>
          <w:tcPr>
            <w:tcW w:w="1980" w:type="dxa"/>
          </w:tcPr>
          <w:p w14:paraId="4C260AED" w14:textId="77777777" w:rsidR="00C579C0" w:rsidRDefault="00C579C0" w:rsidP="003168ED">
            <w:pPr>
              <w:pStyle w:val="BodyText"/>
              <w:spacing w:before="0" w:after="0"/>
              <w:rPr>
                <w:sz w:val="22"/>
                <w:szCs w:val="22"/>
              </w:rPr>
            </w:pPr>
          </w:p>
        </w:tc>
        <w:tc>
          <w:tcPr>
            <w:tcW w:w="1152" w:type="dxa"/>
          </w:tcPr>
          <w:p w14:paraId="6A7E0A0D" w14:textId="77777777" w:rsidR="00C579C0" w:rsidRDefault="00C579C0" w:rsidP="003168ED">
            <w:pPr>
              <w:pStyle w:val="BodyText"/>
              <w:spacing w:before="0" w:after="0"/>
              <w:jc w:val="center"/>
              <w:rPr>
                <w:sz w:val="22"/>
                <w:szCs w:val="22"/>
              </w:rPr>
            </w:pPr>
          </w:p>
        </w:tc>
        <w:tc>
          <w:tcPr>
            <w:tcW w:w="1152" w:type="dxa"/>
          </w:tcPr>
          <w:p w14:paraId="00547A68" w14:textId="77777777" w:rsidR="00C579C0" w:rsidRDefault="00C579C0" w:rsidP="003168ED">
            <w:pPr>
              <w:pStyle w:val="BodyText"/>
              <w:spacing w:before="0" w:after="0"/>
              <w:jc w:val="center"/>
              <w:rPr>
                <w:sz w:val="22"/>
                <w:szCs w:val="22"/>
              </w:rPr>
            </w:pPr>
          </w:p>
        </w:tc>
        <w:tc>
          <w:tcPr>
            <w:tcW w:w="1152" w:type="dxa"/>
          </w:tcPr>
          <w:p w14:paraId="43E8878D" w14:textId="77777777" w:rsidR="00C579C0" w:rsidRDefault="00C579C0" w:rsidP="003168ED">
            <w:pPr>
              <w:pStyle w:val="BodyText"/>
              <w:spacing w:before="0" w:after="0"/>
              <w:jc w:val="center"/>
              <w:rPr>
                <w:sz w:val="22"/>
                <w:szCs w:val="22"/>
              </w:rPr>
            </w:pPr>
          </w:p>
        </w:tc>
        <w:tc>
          <w:tcPr>
            <w:tcW w:w="1152" w:type="dxa"/>
          </w:tcPr>
          <w:p w14:paraId="4AA506AA" w14:textId="77777777" w:rsidR="00C579C0" w:rsidRDefault="00C579C0" w:rsidP="003168ED">
            <w:pPr>
              <w:pStyle w:val="BodyText"/>
              <w:spacing w:before="0" w:after="0"/>
              <w:jc w:val="center"/>
              <w:rPr>
                <w:sz w:val="22"/>
                <w:szCs w:val="22"/>
              </w:rPr>
            </w:pPr>
          </w:p>
        </w:tc>
      </w:tr>
      <w:tr w:rsidR="00232280" w14:paraId="7E039EB1" w14:textId="77777777" w:rsidTr="007B6F51">
        <w:tc>
          <w:tcPr>
            <w:tcW w:w="2520" w:type="dxa"/>
            <w:vMerge w:val="restart"/>
          </w:tcPr>
          <w:p w14:paraId="6B05BF5F" w14:textId="799229E1" w:rsidR="00CF1C4A" w:rsidRDefault="00CF1C4A" w:rsidP="00237A00">
            <w:pPr>
              <w:pStyle w:val="BodyText"/>
              <w:spacing w:before="0" w:after="0"/>
              <w:rPr>
                <w:sz w:val="22"/>
                <w:szCs w:val="22"/>
              </w:rPr>
            </w:pPr>
            <w:r>
              <w:rPr>
                <w:sz w:val="22"/>
                <w:szCs w:val="22"/>
              </w:rPr>
              <w:t>Day of Week, n (%)</w:t>
            </w:r>
          </w:p>
        </w:tc>
        <w:tc>
          <w:tcPr>
            <w:tcW w:w="1980" w:type="dxa"/>
          </w:tcPr>
          <w:p w14:paraId="568B92FA" w14:textId="6E8D91F5" w:rsidR="00CF1C4A" w:rsidRDefault="00CF1C4A" w:rsidP="00237A00">
            <w:pPr>
              <w:pStyle w:val="BodyText"/>
              <w:spacing w:before="0" w:after="0"/>
              <w:rPr>
                <w:sz w:val="22"/>
                <w:szCs w:val="22"/>
              </w:rPr>
            </w:pPr>
            <w:r>
              <w:rPr>
                <w:sz w:val="22"/>
                <w:szCs w:val="22"/>
              </w:rPr>
              <w:t>Monday</w:t>
            </w:r>
          </w:p>
        </w:tc>
        <w:tc>
          <w:tcPr>
            <w:tcW w:w="1152" w:type="dxa"/>
          </w:tcPr>
          <w:p w14:paraId="43925736" w14:textId="4FB4B95A" w:rsidR="00CF1C4A" w:rsidRDefault="00CF1C4A" w:rsidP="00237A00">
            <w:pPr>
              <w:pStyle w:val="BodyText"/>
              <w:spacing w:before="0" w:after="0"/>
              <w:jc w:val="center"/>
              <w:rPr>
                <w:sz w:val="22"/>
                <w:szCs w:val="22"/>
              </w:rPr>
            </w:pPr>
            <w:r>
              <w:rPr>
                <w:sz w:val="22"/>
                <w:szCs w:val="22"/>
              </w:rPr>
              <w:t>X (XX.X)</w:t>
            </w:r>
          </w:p>
        </w:tc>
        <w:tc>
          <w:tcPr>
            <w:tcW w:w="1152" w:type="dxa"/>
          </w:tcPr>
          <w:p w14:paraId="60289D04" w14:textId="633795DF" w:rsidR="00CF1C4A" w:rsidRDefault="00CF1C4A" w:rsidP="00237A00">
            <w:pPr>
              <w:pStyle w:val="BodyText"/>
              <w:spacing w:before="0" w:after="0"/>
              <w:jc w:val="center"/>
              <w:rPr>
                <w:sz w:val="22"/>
                <w:szCs w:val="22"/>
              </w:rPr>
            </w:pPr>
            <w:r>
              <w:rPr>
                <w:sz w:val="22"/>
                <w:szCs w:val="22"/>
              </w:rPr>
              <w:t>X (XX.X)</w:t>
            </w:r>
          </w:p>
        </w:tc>
        <w:tc>
          <w:tcPr>
            <w:tcW w:w="1152" w:type="dxa"/>
          </w:tcPr>
          <w:p w14:paraId="111C7999" w14:textId="667D8698" w:rsidR="00CF1C4A" w:rsidRDefault="00CF1C4A" w:rsidP="00237A00">
            <w:pPr>
              <w:pStyle w:val="BodyText"/>
              <w:spacing w:before="0" w:after="0"/>
              <w:jc w:val="center"/>
              <w:rPr>
                <w:sz w:val="22"/>
                <w:szCs w:val="22"/>
              </w:rPr>
            </w:pPr>
            <w:r>
              <w:rPr>
                <w:sz w:val="22"/>
                <w:szCs w:val="22"/>
              </w:rPr>
              <w:t>X (XX.X)</w:t>
            </w:r>
          </w:p>
        </w:tc>
        <w:tc>
          <w:tcPr>
            <w:tcW w:w="1152" w:type="dxa"/>
          </w:tcPr>
          <w:p w14:paraId="0C719F94" w14:textId="78A15559" w:rsidR="00CF1C4A" w:rsidRDefault="00CF1C4A" w:rsidP="00237A00">
            <w:pPr>
              <w:pStyle w:val="BodyText"/>
              <w:spacing w:before="0" w:after="0"/>
              <w:jc w:val="center"/>
              <w:rPr>
                <w:sz w:val="22"/>
                <w:szCs w:val="22"/>
              </w:rPr>
            </w:pPr>
            <w:r>
              <w:rPr>
                <w:sz w:val="22"/>
                <w:szCs w:val="22"/>
              </w:rPr>
              <w:t>X (XX.X)</w:t>
            </w:r>
          </w:p>
        </w:tc>
      </w:tr>
      <w:tr w:rsidR="00232280" w14:paraId="0D917756" w14:textId="77777777" w:rsidTr="007B6F51">
        <w:tc>
          <w:tcPr>
            <w:tcW w:w="2520" w:type="dxa"/>
            <w:vMerge/>
          </w:tcPr>
          <w:p w14:paraId="6BEBF9C3" w14:textId="77777777" w:rsidR="00CF1C4A" w:rsidRDefault="00CF1C4A" w:rsidP="00237A00">
            <w:pPr>
              <w:pStyle w:val="BodyText"/>
              <w:spacing w:before="0" w:after="0"/>
              <w:rPr>
                <w:sz w:val="22"/>
                <w:szCs w:val="22"/>
              </w:rPr>
            </w:pPr>
          </w:p>
        </w:tc>
        <w:tc>
          <w:tcPr>
            <w:tcW w:w="1980" w:type="dxa"/>
          </w:tcPr>
          <w:p w14:paraId="56D9ABA5" w14:textId="4997074A" w:rsidR="00CF1C4A" w:rsidRDefault="00CF1C4A" w:rsidP="00237A00">
            <w:pPr>
              <w:pStyle w:val="BodyText"/>
              <w:spacing w:before="0" w:after="0"/>
              <w:rPr>
                <w:sz w:val="22"/>
                <w:szCs w:val="22"/>
              </w:rPr>
            </w:pPr>
            <w:r>
              <w:rPr>
                <w:sz w:val="22"/>
                <w:szCs w:val="22"/>
              </w:rPr>
              <w:t>Tuesday</w:t>
            </w:r>
          </w:p>
        </w:tc>
        <w:tc>
          <w:tcPr>
            <w:tcW w:w="1152" w:type="dxa"/>
          </w:tcPr>
          <w:p w14:paraId="779AB1E1" w14:textId="60543942" w:rsidR="00CF1C4A" w:rsidRDefault="00CF1C4A" w:rsidP="00237A00">
            <w:pPr>
              <w:pStyle w:val="BodyText"/>
              <w:spacing w:before="0" w:after="0"/>
              <w:jc w:val="center"/>
              <w:rPr>
                <w:sz w:val="22"/>
                <w:szCs w:val="22"/>
              </w:rPr>
            </w:pPr>
            <w:r>
              <w:rPr>
                <w:sz w:val="22"/>
                <w:szCs w:val="22"/>
              </w:rPr>
              <w:t>X (XX.X)</w:t>
            </w:r>
          </w:p>
        </w:tc>
        <w:tc>
          <w:tcPr>
            <w:tcW w:w="1152" w:type="dxa"/>
          </w:tcPr>
          <w:p w14:paraId="04A6F5E2" w14:textId="1A25719F" w:rsidR="00CF1C4A" w:rsidRDefault="00CF1C4A" w:rsidP="00237A00">
            <w:pPr>
              <w:pStyle w:val="BodyText"/>
              <w:spacing w:before="0" w:after="0"/>
              <w:jc w:val="center"/>
              <w:rPr>
                <w:sz w:val="22"/>
                <w:szCs w:val="22"/>
              </w:rPr>
            </w:pPr>
            <w:r>
              <w:rPr>
                <w:sz w:val="22"/>
                <w:szCs w:val="22"/>
              </w:rPr>
              <w:t>X (XX.X)</w:t>
            </w:r>
          </w:p>
        </w:tc>
        <w:tc>
          <w:tcPr>
            <w:tcW w:w="1152" w:type="dxa"/>
          </w:tcPr>
          <w:p w14:paraId="14339D5F" w14:textId="29848FAB" w:rsidR="00CF1C4A" w:rsidRDefault="00CF1C4A" w:rsidP="00237A00">
            <w:pPr>
              <w:pStyle w:val="BodyText"/>
              <w:spacing w:before="0" w:after="0"/>
              <w:jc w:val="center"/>
              <w:rPr>
                <w:sz w:val="22"/>
                <w:szCs w:val="22"/>
              </w:rPr>
            </w:pPr>
            <w:r>
              <w:rPr>
                <w:sz w:val="22"/>
                <w:szCs w:val="22"/>
              </w:rPr>
              <w:t>X (XX.X)</w:t>
            </w:r>
          </w:p>
        </w:tc>
        <w:tc>
          <w:tcPr>
            <w:tcW w:w="1152" w:type="dxa"/>
          </w:tcPr>
          <w:p w14:paraId="1B28F6D1" w14:textId="5D8861B8" w:rsidR="00CF1C4A" w:rsidRDefault="00CF1C4A" w:rsidP="00237A00">
            <w:pPr>
              <w:pStyle w:val="BodyText"/>
              <w:spacing w:before="0" w:after="0"/>
              <w:jc w:val="center"/>
              <w:rPr>
                <w:sz w:val="22"/>
                <w:szCs w:val="22"/>
              </w:rPr>
            </w:pPr>
            <w:r>
              <w:rPr>
                <w:sz w:val="22"/>
                <w:szCs w:val="22"/>
              </w:rPr>
              <w:t>X (XX.X)</w:t>
            </w:r>
          </w:p>
        </w:tc>
      </w:tr>
      <w:tr w:rsidR="00232280" w14:paraId="0553CB68" w14:textId="77777777" w:rsidTr="007B6F51">
        <w:tc>
          <w:tcPr>
            <w:tcW w:w="2520" w:type="dxa"/>
            <w:vMerge/>
          </w:tcPr>
          <w:p w14:paraId="209BD5B1" w14:textId="77777777" w:rsidR="00CF1C4A" w:rsidRDefault="00CF1C4A" w:rsidP="00237A00">
            <w:pPr>
              <w:pStyle w:val="BodyText"/>
              <w:spacing w:before="0" w:after="0"/>
              <w:rPr>
                <w:sz w:val="22"/>
                <w:szCs w:val="22"/>
              </w:rPr>
            </w:pPr>
          </w:p>
        </w:tc>
        <w:tc>
          <w:tcPr>
            <w:tcW w:w="1980" w:type="dxa"/>
          </w:tcPr>
          <w:p w14:paraId="1561AAAA" w14:textId="1C816711" w:rsidR="00CF1C4A" w:rsidRDefault="00CF1C4A" w:rsidP="00237A00">
            <w:pPr>
              <w:pStyle w:val="BodyText"/>
              <w:spacing w:before="0" w:after="0"/>
              <w:rPr>
                <w:sz w:val="22"/>
                <w:szCs w:val="22"/>
              </w:rPr>
            </w:pPr>
            <w:r>
              <w:rPr>
                <w:sz w:val="22"/>
                <w:szCs w:val="22"/>
              </w:rPr>
              <w:t>Wednesday</w:t>
            </w:r>
          </w:p>
        </w:tc>
        <w:tc>
          <w:tcPr>
            <w:tcW w:w="1152" w:type="dxa"/>
          </w:tcPr>
          <w:p w14:paraId="5EDCFA8C" w14:textId="5419BE70" w:rsidR="00CF1C4A" w:rsidRDefault="00CF1C4A" w:rsidP="00237A00">
            <w:pPr>
              <w:pStyle w:val="BodyText"/>
              <w:spacing w:before="0" w:after="0"/>
              <w:jc w:val="center"/>
              <w:rPr>
                <w:sz w:val="22"/>
                <w:szCs w:val="22"/>
              </w:rPr>
            </w:pPr>
            <w:r>
              <w:rPr>
                <w:sz w:val="22"/>
                <w:szCs w:val="22"/>
              </w:rPr>
              <w:t>X (XX.X)</w:t>
            </w:r>
          </w:p>
        </w:tc>
        <w:tc>
          <w:tcPr>
            <w:tcW w:w="1152" w:type="dxa"/>
          </w:tcPr>
          <w:p w14:paraId="5E84AEF0" w14:textId="7AABAC6B" w:rsidR="00CF1C4A" w:rsidRDefault="00CF1C4A" w:rsidP="00237A00">
            <w:pPr>
              <w:pStyle w:val="BodyText"/>
              <w:spacing w:before="0" w:after="0"/>
              <w:jc w:val="center"/>
              <w:rPr>
                <w:sz w:val="22"/>
                <w:szCs w:val="22"/>
              </w:rPr>
            </w:pPr>
            <w:r>
              <w:rPr>
                <w:sz w:val="22"/>
                <w:szCs w:val="22"/>
              </w:rPr>
              <w:t>X (XX.X)</w:t>
            </w:r>
          </w:p>
        </w:tc>
        <w:tc>
          <w:tcPr>
            <w:tcW w:w="1152" w:type="dxa"/>
          </w:tcPr>
          <w:p w14:paraId="2338247A" w14:textId="27028DFE" w:rsidR="00CF1C4A" w:rsidRDefault="00CF1C4A" w:rsidP="00237A00">
            <w:pPr>
              <w:pStyle w:val="BodyText"/>
              <w:spacing w:before="0" w:after="0"/>
              <w:jc w:val="center"/>
              <w:rPr>
                <w:sz w:val="22"/>
                <w:szCs w:val="22"/>
              </w:rPr>
            </w:pPr>
            <w:r>
              <w:rPr>
                <w:sz w:val="22"/>
                <w:szCs w:val="22"/>
              </w:rPr>
              <w:t>X (XX.X)</w:t>
            </w:r>
          </w:p>
        </w:tc>
        <w:tc>
          <w:tcPr>
            <w:tcW w:w="1152" w:type="dxa"/>
          </w:tcPr>
          <w:p w14:paraId="3BDC1664" w14:textId="280E0C56" w:rsidR="00CF1C4A" w:rsidRDefault="00CF1C4A" w:rsidP="00237A00">
            <w:pPr>
              <w:pStyle w:val="BodyText"/>
              <w:spacing w:before="0" w:after="0"/>
              <w:jc w:val="center"/>
              <w:rPr>
                <w:sz w:val="22"/>
                <w:szCs w:val="22"/>
              </w:rPr>
            </w:pPr>
            <w:r>
              <w:rPr>
                <w:sz w:val="22"/>
                <w:szCs w:val="22"/>
              </w:rPr>
              <w:t>X (XX.X)</w:t>
            </w:r>
          </w:p>
        </w:tc>
      </w:tr>
      <w:tr w:rsidR="00232280" w14:paraId="529FD1EE" w14:textId="77777777" w:rsidTr="007B6F51">
        <w:tc>
          <w:tcPr>
            <w:tcW w:w="2520" w:type="dxa"/>
            <w:vMerge/>
          </w:tcPr>
          <w:p w14:paraId="7AAEF66C" w14:textId="77777777" w:rsidR="00CF1C4A" w:rsidRDefault="00CF1C4A" w:rsidP="00237A00">
            <w:pPr>
              <w:pStyle w:val="BodyText"/>
              <w:spacing w:before="0" w:after="0"/>
              <w:rPr>
                <w:sz w:val="22"/>
                <w:szCs w:val="22"/>
              </w:rPr>
            </w:pPr>
          </w:p>
        </w:tc>
        <w:tc>
          <w:tcPr>
            <w:tcW w:w="1980" w:type="dxa"/>
          </w:tcPr>
          <w:p w14:paraId="25307C6E" w14:textId="710BD3A2" w:rsidR="00CF1C4A" w:rsidRDefault="00CF1C4A" w:rsidP="00237A00">
            <w:pPr>
              <w:pStyle w:val="BodyText"/>
              <w:spacing w:before="0" w:after="0"/>
              <w:rPr>
                <w:sz w:val="22"/>
                <w:szCs w:val="22"/>
              </w:rPr>
            </w:pPr>
            <w:r>
              <w:rPr>
                <w:sz w:val="22"/>
                <w:szCs w:val="22"/>
              </w:rPr>
              <w:t>Thursday</w:t>
            </w:r>
          </w:p>
        </w:tc>
        <w:tc>
          <w:tcPr>
            <w:tcW w:w="1152" w:type="dxa"/>
          </w:tcPr>
          <w:p w14:paraId="502250B7" w14:textId="3DFC0886" w:rsidR="00CF1C4A" w:rsidRDefault="00CF1C4A" w:rsidP="00237A00">
            <w:pPr>
              <w:pStyle w:val="BodyText"/>
              <w:spacing w:before="0" w:after="0"/>
              <w:jc w:val="center"/>
              <w:rPr>
                <w:sz w:val="22"/>
                <w:szCs w:val="22"/>
              </w:rPr>
            </w:pPr>
            <w:r>
              <w:rPr>
                <w:sz w:val="22"/>
                <w:szCs w:val="22"/>
              </w:rPr>
              <w:t>X (XX.X)</w:t>
            </w:r>
          </w:p>
        </w:tc>
        <w:tc>
          <w:tcPr>
            <w:tcW w:w="1152" w:type="dxa"/>
          </w:tcPr>
          <w:p w14:paraId="4F7F64A1" w14:textId="08DFC8E3" w:rsidR="00CF1C4A" w:rsidRDefault="00CF1C4A" w:rsidP="00237A00">
            <w:pPr>
              <w:pStyle w:val="BodyText"/>
              <w:spacing w:before="0" w:after="0"/>
              <w:jc w:val="center"/>
              <w:rPr>
                <w:sz w:val="22"/>
                <w:szCs w:val="22"/>
              </w:rPr>
            </w:pPr>
            <w:r>
              <w:rPr>
                <w:sz w:val="22"/>
                <w:szCs w:val="22"/>
              </w:rPr>
              <w:t>X (XX.X)</w:t>
            </w:r>
          </w:p>
        </w:tc>
        <w:tc>
          <w:tcPr>
            <w:tcW w:w="1152" w:type="dxa"/>
          </w:tcPr>
          <w:p w14:paraId="654460C2" w14:textId="0C2A5587" w:rsidR="00CF1C4A" w:rsidRDefault="00CF1C4A" w:rsidP="00237A00">
            <w:pPr>
              <w:pStyle w:val="BodyText"/>
              <w:spacing w:before="0" w:after="0"/>
              <w:jc w:val="center"/>
              <w:rPr>
                <w:sz w:val="22"/>
                <w:szCs w:val="22"/>
              </w:rPr>
            </w:pPr>
            <w:r>
              <w:rPr>
                <w:sz w:val="22"/>
                <w:szCs w:val="22"/>
              </w:rPr>
              <w:t>X (XX.X)</w:t>
            </w:r>
          </w:p>
        </w:tc>
        <w:tc>
          <w:tcPr>
            <w:tcW w:w="1152" w:type="dxa"/>
          </w:tcPr>
          <w:p w14:paraId="0B40DE60" w14:textId="4F1FE433" w:rsidR="00CF1C4A" w:rsidRDefault="00CF1C4A" w:rsidP="00237A00">
            <w:pPr>
              <w:pStyle w:val="BodyText"/>
              <w:spacing w:before="0" w:after="0"/>
              <w:jc w:val="center"/>
              <w:rPr>
                <w:sz w:val="22"/>
                <w:szCs w:val="22"/>
              </w:rPr>
            </w:pPr>
            <w:r>
              <w:rPr>
                <w:sz w:val="22"/>
                <w:szCs w:val="22"/>
              </w:rPr>
              <w:t>X (XX.X)</w:t>
            </w:r>
          </w:p>
        </w:tc>
      </w:tr>
      <w:tr w:rsidR="00232280" w14:paraId="624D483F" w14:textId="77777777" w:rsidTr="007B6F51">
        <w:tc>
          <w:tcPr>
            <w:tcW w:w="2520" w:type="dxa"/>
            <w:vMerge/>
          </w:tcPr>
          <w:p w14:paraId="423C79DC" w14:textId="77777777" w:rsidR="00CF1C4A" w:rsidRDefault="00CF1C4A" w:rsidP="00237A00">
            <w:pPr>
              <w:pStyle w:val="BodyText"/>
              <w:spacing w:before="0" w:after="0"/>
              <w:rPr>
                <w:sz w:val="22"/>
                <w:szCs w:val="22"/>
              </w:rPr>
            </w:pPr>
          </w:p>
        </w:tc>
        <w:tc>
          <w:tcPr>
            <w:tcW w:w="1980" w:type="dxa"/>
          </w:tcPr>
          <w:p w14:paraId="251BD167" w14:textId="1BDB5CB4" w:rsidR="00CF1C4A" w:rsidRDefault="00CF1C4A" w:rsidP="00237A00">
            <w:pPr>
              <w:pStyle w:val="BodyText"/>
              <w:spacing w:before="0" w:after="0"/>
              <w:rPr>
                <w:sz w:val="22"/>
                <w:szCs w:val="22"/>
              </w:rPr>
            </w:pPr>
            <w:r>
              <w:rPr>
                <w:sz w:val="22"/>
                <w:szCs w:val="22"/>
              </w:rPr>
              <w:t>Friday</w:t>
            </w:r>
          </w:p>
        </w:tc>
        <w:tc>
          <w:tcPr>
            <w:tcW w:w="1152" w:type="dxa"/>
          </w:tcPr>
          <w:p w14:paraId="373D2626" w14:textId="15824F4C" w:rsidR="00CF1C4A" w:rsidRDefault="00CF1C4A" w:rsidP="00237A00">
            <w:pPr>
              <w:pStyle w:val="BodyText"/>
              <w:spacing w:before="0" w:after="0"/>
              <w:jc w:val="center"/>
              <w:rPr>
                <w:sz w:val="22"/>
                <w:szCs w:val="22"/>
              </w:rPr>
            </w:pPr>
            <w:r>
              <w:rPr>
                <w:sz w:val="22"/>
                <w:szCs w:val="22"/>
              </w:rPr>
              <w:t>X (XX.X)</w:t>
            </w:r>
          </w:p>
        </w:tc>
        <w:tc>
          <w:tcPr>
            <w:tcW w:w="1152" w:type="dxa"/>
          </w:tcPr>
          <w:p w14:paraId="3FED4F74" w14:textId="4328D71F" w:rsidR="00CF1C4A" w:rsidRDefault="00CF1C4A" w:rsidP="00237A00">
            <w:pPr>
              <w:pStyle w:val="BodyText"/>
              <w:spacing w:before="0" w:after="0"/>
              <w:jc w:val="center"/>
              <w:rPr>
                <w:sz w:val="22"/>
                <w:szCs w:val="22"/>
              </w:rPr>
            </w:pPr>
            <w:r>
              <w:rPr>
                <w:sz w:val="22"/>
                <w:szCs w:val="22"/>
              </w:rPr>
              <w:t>X (XX.X)</w:t>
            </w:r>
          </w:p>
        </w:tc>
        <w:tc>
          <w:tcPr>
            <w:tcW w:w="1152" w:type="dxa"/>
          </w:tcPr>
          <w:p w14:paraId="0E0DF234" w14:textId="10D1A92A" w:rsidR="00CF1C4A" w:rsidRDefault="00CF1C4A" w:rsidP="00237A00">
            <w:pPr>
              <w:pStyle w:val="BodyText"/>
              <w:spacing w:before="0" w:after="0"/>
              <w:jc w:val="center"/>
              <w:rPr>
                <w:sz w:val="22"/>
                <w:szCs w:val="22"/>
              </w:rPr>
            </w:pPr>
            <w:r>
              <w:rPr>
                <w:sz w:val="22"/>
                <w:szCs w:val="22"/>
              </w:rPr>
              <w:t>X (XX.X)</w:t>
            </w:r>
          </w:p>
        </w:tc>
        <w:tc>
          <w:tcPr>
            <w:tcW w:w="1152" w:type="dxa"/>
          </w:tcPr>
          <w:p w14:paraId="48117F4B" w14:textId="56536F1F" w:rsidR="00CF1C4A" w:rsidRDefault="00CF1C4A" w:rsidP="00237A00">
            <w:pPr>
              <w:pStyle w:val="BodyText"/>
              <w:spacing w:before="0" w:after="0"/>
              <w:jc w:val="center"/>
              <w:rPr>
                <w:sz w:val="22"/>
                <w:szCs w:val="22"/>
              </w:rPr>
            </w:pPr>
            <w:r>
              <w:rPr>
                <w:sz w:val="22"/>
                <w:szCs w:val="22"/>
              </w:rPr>
              <w:t>X (XX.X)</w:t>
            </w:r>
          </w:p>
        </w:tc>
      </w:tr>
      <w:tr w:rsidR="00232280" w14:paraId="09FD7F6E" w14:textId="77777777" w:rsidTr="007B6F51">
        <w:tc>
          <w:tcPr>
            <w:tcW w:w="2520" w:type="dxa"/>
          </w:tcPr>
          <w:p w14:paraId="46D03D07" w14:textId="77777777" w:rsidR="00237A00" w:rsidRDefault="00237A00" w:rsidP="00237A00">
            <w:pPr>
              <w:pStyle w:val="BodyText"/>
              <w:spacing w:before="0" w:after="0"/>
              <w:rPr>
                <w:sz w:val="22"/>
                <w:szCs w:val="22"/>
              </w:rPr>
            </w:pPr>
          </w:p>
        </w:tc>
        <w:tc>
          <w:tcPr>
            <w:tcW w:w="1980" w:type="dxa"/>
          </w:tcPr>
          <w:p w14:paraId="3DC20604" w14:textId="77777777" w:rsidR="00237A00" w:rsidRDefault="00237A00" w:rsidP="00237A00">
            <w:pPr>
              <w:pStyle w:val="BodyText"/>
              <w:spacing w:before="0" w:after="0"/>
              <w:rPr>
                <w:sz w:val="22"/>
                <w:szCs w:val="22"/>
              </w:rPr>
            </w:pPr>
          </w:p>
        </w:tc>
        <w:tc>
          <w:tcPr>
            <w:tcW w:w="1152" w:type="dxa"/>
          </w:tcPr>
          <w:p w14:paraId="576DA470" w14:textId="77777777" w:rsidR="00237A00" w:rsidRDefault="00237A00" w:rsidP="00237A00">
            <w:pPr>
              <w:pStyle w:val="BodyText"/>
              <w:spacing w:before="0" w:after="0"/>
              <w:jc w:val="center"/>
              <w:rPr>
                <w:sz w:val="22"/>
                <w:szCs w:val="22"/>
              </w:rPr>
            </w:pPr>
          </w:p>
        </w:tc>
        <w:tc>
          <w:tcPr>
            <w:tcW w:w="1152" w:type="dxa"/>
          </w:tcPr>
          <w:p w14:paraId="244A467D" w14:textId="77777777" w:rsidR="00237A00" w:rsidRDefault="00237A00" w:rsidP="00237A00">
            <w:pPr>
              <w:pStyle w:val="BodyText"/>
              <w:spacing w:before="0" w:after="0"/>
              <w:jc w:val="center"/>
              <w:rPr>
                <w:sz w:val="22"/>
                <w:szCs w:val="22"/>
              </w:rPr>
            </w:pPr>
          </w:p>
        </w:tc>
        <w:tc>
          <w:tcPr>
            <w:tcW w:w="1152" w:type="dxa"/>
          </w:tcPr>
          <w:p w14:paraId="507EEF2B" w14:textId="77777777" w:rsidR="00237A00" w:rsidRDefault="00237A00" w:rsidP="00237A00">
            <w:pPr>
              <w:pStyle w:val="BodyText"/>
              <w:spacing w:before="0" w:after="0"/>
              <w:jc w:val="center"/>
              <w:rPr>
                <w:sz w:val="22"/>
                <w:szCs w:val="22"/>
              </w:rPr>
            </w:pPr>
          </w:p>
        </w:tc>
        <w:tc>
          <w:tcPr>
            <w:tcW w:w="1152" w:type="dxa"/>
          </w:tcPr>
          <w:p w14:paraId="30AA2295" w14:textId="77777777" w:rsidR="00237A00" w:rsidRDefault="00237A00" w:rsidP="00237A00">
            <w:pPr>
              <w:pStyle w:val="BodyText"/>
              <w:spacing w:before="0" w:after="0"/>
              <w:jc w:val="center"/>
              <w:rPr>
                <w:sz w:val="22"/>
                <w:szCs w:val="22"/>
              </w:rPr>
            </w:pPr>
          </w:p>
        </w:tc>
      </w:tr>
      <w:tr w:rsidR="00232280" w14:paraId="3C0D47AA" w14:textId="77777777" w:rsidTr="007B6F51">
        <w:tc>
          <w:tcPr>
            <w:tcW w:w="2520" w:type="dxa"/>
            <w:vMerge w:val="restart"/>
          </w:tcPr>
          <w:p w14:paraId="62160AB1" w14:textId="553603D2" w:rsidR="00912417" w:rsidRDefault="00912417" w:rsidP="004C61AF">
            <w:pPr>
              <w:pStyle w:val="BodyText"/>
              <w:spacing w:before="0" w:after="0"/>
              <w:rPr>
                <w:sz w:val="22"/>
                <w:szCs w:val="22"/>
              </w:rPr>
            </w:pPr>
            <w:r>
              <w:rPr>
                <w:sz w:val="22"/>
                <w:szCs w:val="22"/>
              </w:rPr>
              <w:t>Time of Sunrise, n (%)</w:t>
            </w:r>
          </w:p>
        </w:tc>
        <w:tc>
          <w:tcPr>
            <w:tcW w:w="1980" w:type="dxa"/>
          </w:tcPr>
          <w:p w14:paraId="02A5170D" w14:textId="30D46A66" w:rsidR="00912417" w:rsidRDefault="00912417" w:rsidP="004C61AF">
            <w:pPr>
              <w:pStyle w:val="BodyText"/>
              <w:spacing w:before="0" w:after="0"/>
              <w:rPr>
                <w:sz w:val="22"/>
                <w:szCs w:val="22"/>
              </w:rPr>
            </w:pPr>
            <w:r>
              <w:rPr>
                <w:sz w:val="22"/>
                <w:szCs w:val="22"/>
              </w:rPr>
              <w:t>7:00-7:</w:t>
            </w:r>
            <w:r w:rsidR="00BD1BCC">
              <w:rPr>
                <w:sz w:val="22"/>
                <w:szCs w:val="22"/>
              </w:rPr>
              <w:t>29</w:t>
            </w:r>
            <w:r>
              <w:rPr>
                <w:sz w:val="22"/>
                <w:szCs w:val="22"/>
              </w:rPr>
              <w:t>AM</w:t>
            </w:r>
          </w:p>
        </w:tc>
        <w:tc>
          <w:tcPr>
            <w:tcW w:w="1152" w:type="dxa"/>
          </w:tcPr>
          <w:p w14:paraId="1271ECAC" w14:textId="066AFC25" w:rsidR="00912417" w:rsidRDefault="00912417" w:rsidP="004C61AF">
            <w:pPr>
              <w:pStyle w:val="BodyText"/>
              <w:spacing w:before="0" w:after="0"/>
              <w:jc w:val="center"/>
              <w:rPr>
                <w:sz w:val="22"/>
                <w:szCs w:val="22"/>
              </w:rPr>
            </w:pPr>
            <w:r>
              <w:rPr>
                <w:sz w:val="22"/>
                <w:szCs w:val="22"/>
              </w:rPr>
              <w:t>X (XX.X)</w:t>
            </w:r>
          </w:p>
        </w:tc>
        <w:tc>
          <w:tcPr>
            <w:tcW w:w="1152" w:type="dxa"/>
          </w:tcPr>
          <w:p w14:paraId="379136A3" w14:textId="5157D88E" w:rsidR="00912417" w:rsidRDefault="00912417" w:rsidP="004C61AF">
            <w:pPr>
              <w:pStyle w:val="BodyText"/>
              <w:spacing w:before="0" w:after="0"/>
              <w:jc w:val="center"/>
              <w:rPr>
                <w:sz w:val="22"/>
                <w:szCs w:val="22"/>
              </w:rPr>
            </w:pPr>
            <w:r>
              <w:rPr>
                <w:sz w:val="22"/>
                <w:szCs w:val="22"/>
              </w:rPr>
              <w:t>X (XX.X)</w:t>
            </w:r>
          </w:p>
        </w:tc>
        <w:tc>
          <w:tcPr>
            <w:tcW w:w="1152" w:type="dxa"/>
          </w:tcPr>
          <w:p w14:paraId="58E9E5E0" w14:textId="321B9382" w:rsidR="00912417" w:rsidRDefault="00912417" w:rsidP="004C61AF">
            <w:pPr>
              <w:pStyle w:val="BodyText"/>
              <w:spacing w:before="0" w:after="0"/>
              <w:jc w:val="center"/>
              <w:rPr>
                <w:sz w:val="22"/>
                <w:szCs w:val="22"/>
              </w:rPr>
            </w:pPr>
            <w:r>
              <w:rPr>
                <w:sz w:val="22"/>
                <w:szCs w:val="22"/>
              </w:rPr>
              <w:t>X (XX.X)</w:t>
            </w:r>
          </w:p>
        </w:tc>
        <w:tc>
          <w:tcPr>
            <w:tcW w:w="1152" w:type="dxa"/>
          </w:tcPr>
          <w:p w14:paraId="2024BA56" w14:textId="66F6A67C" w:rsidR="00912417" w:rsidRDefault="00912417" w:rsidP="004C61AF">
            <w:pPr>
              <w:pStyle w:val="BodyText"/>
              <w:spacing w:before="0" w:after="0"/>
              <w:jc w:val="center"/>
              <w:rPr>
                <w:sz w:val="22"/>
                <w:szCs w:val="22"/>
              </w:rPr>
            </w:pPr>
            <w:r>
              <w:rPr>
                <w:sz w:val="22"/>
                <w:szCs w:val="22"/>
              </w:rPr>
              <w:t>X (XX.X)</w:t>
            </w:r>
          </w:p>
        </w:tc>
      </w:tr>
      <w:tr w:rsidR="00232280" w14:paraId="42DF45BE" w14:textId="77777777" w:rsidTr="007B6F51">
        <w:tc>
          <w:tcPr>
            <w:tcW w:w="2520" w:type="dxa"/>
            <w:vMerge/>
          </w:tcPr>
          <w:p w14:paraId="6483171A" w14:textId="77777777" w:rsidR="00912417" w:rsidRDefault="00912417" w:rsidP="004C61AF">
            <w:pPr>
              <w:pStyle w:val="BodyText"/>
              <w:spacing w:before="0" w:after="0"/>
              <w:rPr>
                <w:sz w:val="22"/>
                <w:szCs w:val="22"/>
              </w:rPr>
            </w:pPr>
          </w:p>
        </w:tc>
        <w:tc>
          <w:tcPr>
            <w:tcW w:w="1980" w:type="dxa"/>
          </w:tcPr>
          <w:p w14:paraId="141A3231" w14:textId="7DE9575D" w:rsidR="00912417" w:rsidRDefault="00912417" w:rsidP="004C61AF">
            <w:pPr>
              <w:pStyle w:val="BodyText"/>
              <w:spacing w:before="0" w:after="0"/>
              <w:rPr>
                <w:sz w:val="22"/>
                <w:szCs w:val="22"/>
              </w:rPr>
            </w:pPr>
            <w:r>
              <w:rPr>
                <w:sz w:val="22"/>
                <w:szCs w:val="22"/>
              </w:rPr>
              <w:t>7:30-</w:t>
            </w:r>
            <w:r w:rsidR="00BD1BCC">
              <w:rPr>
                <w:sz w:val="22"/>
                <w:szCs w:val="22"/>
              </w:rPr>
              <w:t>7</w:t>
            </w:r>
            <w:r>
              <w:rPr>
                <w:sz w:val="22"/>
                <w:szCs w:val="22"/>
              </w:rPr>
              <w:t>:</w:t>
            </w:r>
            <w:r w:rsidR="00BD1BCC">
              <w:rPr>
                <w:sz w:val="22"/>
                <w:szCs w:val="22"/>
              </w:rPr>
              <w:t>59</w:t>
            </w:r>
            <w:r>
              <w:rPr>
                <w:sz w:val="22"/>
                <w:szCs w:val="22"/>
              </w:rPr>
              <w:t>AM</w:t>
            </w:r>
          </w:p>
        </w:tc>
        <w:tc>
          <w:tcPr>
            <w:tcW w:w="1152" w:type="dxa"/>
          </w:tcPr>
          <w:p w14:paraId="4C042AF0" w14:textId="6CDEA2B5" w:rsidR="00912417" w:rsidRDefault="00912417" w:rsidP="004C61AF">
            <w:pPr>
              <w:pStyle w:val="BodyText"/>
              <w:spacing w:before="0" w:after="0"/>
              <w:jc w:val="center"/>
              <w:rPr>
                <w:sz w:val="22"/>
                <w:szCs w:val="22"/>
              </w:rPr>
            </w:pPr>
            <w:r>
              <w:rPr>
                <w:sz w:val="22"/>
                <w:szCs w:val="22"/>
              </w:rPr>
              <w:t>X (XX.X)</w:t>
            </w:r>
          </w:p>
        </w:tc>
        <w:tc>
          <w:tcPr>
            <w:tcW w:w="1152" w:type="dxa"/>
          </w:tcPr>
          <w:p w14:paraId="56F00850" w14:textId="3414F589" w:rsidR="00912417" w:rsidRDefault="00912417" w:rsidP="004C61AF">
            <w:pPr>
              <w:pStyle w:val="BodyText"/>
              <w:spacing w:before="0" w:after="0"/>
              <w:jc w:val="center"/>
              <w:rPr>
                <w:sz w:val="22"/>
                <w:szCs w:val="22"/>
              </w:rPr>
            </w:pPr>
            <w:r>
              <w:rPr>
                <w:sz w:val="22"/>
                <w:szCs w:val="22"/>
              </w:rPr>
              <w:t>X (XX.X)</w:t>
            </w:r>
          </w:p>
        </w:tc>
        <w:tc>
          <w:tcPr>
            <w:tcW w:w="1152" w:type="dxa"/>
          </w:tcPr>
          <w:p w14:paraId="517BB7B5" w14:textId="231C654F" w:rsidR="00912417" w:rsidRDefault="00912417" w:rsidP="004C61AF">
            <w:pPr>
              <w:pStyle w:val="BodyText"/>
              <w:spacing w:before="0" w:after="0"/>
              <w:jc w:val="center"/>
              <w:rPr>
                <w:sz w:val="22"/>
                <w:szCs w:val="22"/>
              </w:rPr>
            </w:pPr>
            <w:r>
              <w:rPr>
                <w:sz w:val="22"/>
                <w:szCs w:val="22"/>
              </w:rPr>
              <w:t>X (XX.X)</w:t>
            </w:r>
          </w:p>
        </w:tc>
        <w:tc>
          <w:tcPr>
            <w:tcW w:w="1152" w:type="dxa"/>
          </w:tcPr>
          <w:p w14:paraId="12438202" w14:textId="136747B1" w:rsidR="00912417" w:rsidRDefault="00912417" w:rsidP="004C61AF">
            <w:pPr>
              <w:pStyle w:val="BodyText"/>
              <w:spacing w:before="0" w:after="0"/>
              <w:jc w:val="center"/>
              <w:rPr>
                <w:sz w:val="22"/>
                <w:szCs w:val="22"/>
              </w:rPr>
            </w:pPr>
            <w:r>
              <w:rPr>
                <w:sz w:val="22"/>
                <w:szCs w:val="22"/>
              </w:rPr>
              <w:t>X (XX.X)</w:t>
            </w:r>
          </w:p>
        </w:tc>
      </w:tr>
      <w:tr w:rsidR="00232280" w14:paraId="43831020" w14:textId="77777777" w:rsidTr="007B6F51">
        <w:tc>
          <w:tcPr>
            <w:tcW w:w="2520" w:type="dxa"/>
            <w:vMerge/>
          </w:tcPr>
          <w:p w14:paraId="0A835AA6" w14:textId="77777777" w:rsidR="00912417" w:rsidRDefault="00912417" w:rsidP="004C61AF">
            <w:pPr>
              <w:pStyle w:val="BodyText"/>
              <w:spacing w:before="0" w:after="0"/>
              <w:rPr>
                <w:sz w:val="22"/>
                <w:szCs w:val="22"/>
              </w:rPr>
            </w:pPr>
          </w:p>
        </w:tc>
        <w:tc>
          <w:tcPr>
            <w:tcW w:w="1980" w:type="dxa"/>
          </w:tcPr>
          <w:p w14:paraId="6C3956DD" w14:textId="43732049" w:rsidR="00912417" w:rsidRDefault="00912417" w:rsidP="004C61AF">
            <w:pPr>
              <w:pStyle w:val="BodyText"/>
              <w:spacing w:before="0" w:after="0"/>
              <w:rPr>
                <w:sz w:val="22"/>
                <w:szCs w:val="22"/>
              </w:rPr>
            </w:pPr>
            <w:r>
              <w:rPr>
                <w:sz w:val="22"/>
                <w:szCs w:val="22"/>
              </w:rPr>
              <w:t>8:00-8:</w:t>
            </w:r>
            <w:r w:rsidR="00BD1BCC">
              <w:rPr>
                <w:sz w:val="22"/>
                <w:szCs w:val="22"/>
              </w:rPr>
              <w:t>29</w:t>
            </w:r>
            <w:r>
              <w:rPr>
                <w:sz w:val="22"/>
                <w:szCs w:val="22"/>
              </w:rPr>
              <w:t>AM</w:t>
            </w:r>
          </w:p>
        </w:tc>
        <w:tc>
          <w:tcPr>
            <w:tcW w:w="1152" w:type="dxa"/>
          </w:tcPr>
          <w:p w14:paraId="6EC63DD7" w14:textId="40144FF2" w:rsidR="00912417" w:rsidRDefault="00912417" w:rsidP="004C61AF">
            <w:pPr>
              <w:pStyle w:val="BodyText"/>
              <w:spacing w:before="0" w:after="0"/>
              <w:jc w:val="center"/>
              <w:rPr>
                <w:sz w:val="22"/>
                <w:szCs w:val="22"/>
              </w:rPr>
            </w:pPr>
            <w:r>
              <w:rPr>
                <w:sz w:val="22"/>
                <w:szCs w:val="22"/>
              </w:rPr>
              <w:t>X (XX.X)</w:t>
            </w:r>
          </w:p>
        </w:tc>
        <w:tc>
          <w:tcPr>
            <w:tcW w:w="1152" w:type="dxa"/>
          </w:tcPr>
          <w:p w14:paraId="463F4E20" w14:textId="664BDD57" w:rsidR="00912417" w:rsidRDefault="00912417" w:rsidP="004C61AF">
            <w:pPr>
              <w:pStyle w:val="BodyText"/>
              <w:spacing w:before="0" w:after="0"/>
              <w:jc w:val="center"/>
              <w:rPr>
                <w:sz w:val="22"/>
                <w:szCs w:val="22"/>
              </w:rPr>
            </w:pPr>
            <w:r>
              <w:rPr>
                <w:sz w:val="22"/>
                <w:szCs w:val="22"/>
              </w:rPr>
              <w:t>X (XX.X)</w:t>
            </w:r>
          </w:p>
        </w:tc>
        <w:tc>
          <w:tcPr>
            <w:tcW w:w="1152" w:type="dxa"/>
          </w:tcPr>
          <w:p w14:paraId="05A5068F" w14:textId="07773810" w:rsidR="00912417" w:rsidRDefault="00912417" w:rsidP="004C61AF">
            <w:pPr>
              <w:pStyle w:val="BodyText"/>
              <w:spacing w:before="0" w:after="0"/>
              <w:jc w:val="center"/>
              <w:rPr>
                <w:sz w:val="22"/>
                <w:szCs w:val="22"/>
              </w:rPr>
            </w:pPr>
            <w:r>
              <w:rPr>
                <w:sz w:val="22"/>
                <w:szCs w:val="22"/>
              </w:rPr>
              <w:t>X (XX.X)</w:t>
            </w:r>
          </w:p>
        </w:tc>
        <w:tc>
          <w:tcPr>
            <w:tcW w:w="1152" w:type="dxa"/>
          </w:tcPr>
          <w:p w14:paraId="26F942C4" w14:textId="03AE6F0B" w:rsidR="00912417" w:rsidRDefault="00912417" w:rsidP="004C61AF">
            <w:pPr>
              <w:pStyle w:val="BodyText"/>
              <w:spacing w:before="0" w:after="0"/>
              <w:jc w:val="center"/>
              <w:rPr>
                <w:sz w:val="22"/>
                <w:szCs w:val="22"/>
              </w:rPr>
            </w:pPr>
            <w:r>
              <w:rPr>
                <w:sz w:val="22"/>
                <w:szCs w:val="22"/>
              </w:rPr>
              <w:t>X (XX.X)</w:t>
            </w:r>
          </w:p>
        </w:tc>
      </w:tr>
      <w:tr w:rsidR="00232280" w14:paraId="0DE8EA9F" w14:textId="77777777" w:rsidTr="007B6F51">
        <w:tc>
          <w:tcPr>
            <w:tcW w:w="2520" w:type="dxa"/>
            <w:vMerge/>
          </w:tcPr>
          <w:p w14:paraId="0B54C687" w14:textId="77777777" w:rsidR="00912417" w:rsidRDefault="00912417" w:rsidP="004C61AF">
            <w:pPr>
              <w:pStyle w:val="BodyText"/>
              <w:spacing w:before="0" w:after="0"/>
              <w:rPr>
                <w:sz w:val="22"/>
                <w:szCs w:val="22"/>
              </w:rPr>
            </w:pPr>
          </w:p>
        </w:tc>
        <w:tc>
          <w:tcPr>
            <w:tcW w:w="1980" w:type="dxa"/>
          </w:tcPr>
          <w:p w14:paraId="4E50E3B6" w14:textId="3F88AAF8" w:rsidR="00912417" w:rsidRDefault="00912417" w:rsidP="004C61AF">
            <w:pPr>
              <w:pStyle w:val="BodyText"/>
              <w:spacing w:before="0" w:after="0"/>
              <w:rPr>
                <w:sz w:val="22"/>
                <w:szCs w:val="22"/>
              </w:rPr>
            </w:pPr>
            <w:r>
              <w:rPr>
                <w:sz w:val="22"/>
                <w:szCs w:val="22"/>
              </w:rPr>
              <w:t>8:30AM or later</w:t>
            </w:r>
          </w:p>
        </w:tc>
        <w:tc>
          <w:tcPr>
            <w:tcW w:w="1152" w:type="dxa"/>
          </w:tcPr>
          <w:p w14:paraId="103C9F94" w14:textId="725F209C" w:rsidR="00912417" w:rsidRDefault="00912417" w:rsidP="004C61AF">
            <w:pPr>
              <w:pStyle w:val="BodyText"/>
              <w:spacing w:before="0" w:after="0"/>
              <w:jc w:val="center"/>
              <w:rPr>
                <w:sz w:val="22"/>
                <w:szCs w:val="22"/>
              </w:rPr>
            </w:pPr>
            <w:r>
              <w:rPr>
                <w:sz w:val="22"/>
                <w:szCs w:val="22"/>
              </w:rPr>
              <w:t>X (XX.X)</w:t>
            </w:r>
          </w:p>
        </w:tc>
        <w:tc>
          <w:tcPr>
            <w:tcW w:w="1152" w:type="dxa"/>
          </w:tcPr>
          <w:p w14:paraId="00C297CF" w14:textId="467306F1" w:rsidR="00912417" w:rsidRDefault="00912417" w:rsidP="004C61AF">
            <w:pPr>
              <w:pStyle w:val="BodyText"/>
              <w:spacing w:before="0" w:after="0"/>
              <w:jc w:val="center"/>
              <w:rPr>
                <w:sz w:val="22"/>
                <w:szCs w:val="22"/>
              </w:rPr>
            </w:pPr>
            <w:r>
              <w:rPr>
                <w:sz w:val="22"/>
                <w:szCs w:val="22"/>
              </w:rPr>
              <w:t>X (XX.X)</w:t>
            </w:r>
          </w:p>
        </w:tc>
        <w:tc>
          <w:tcPr>
            <w:tcW w:w="1152" w:type="dxa"/>
          </w:tcPr>
          <w:p w14:paraId="444685AA" w14:textId="45DE3892" w:rsidR="00912417" w:rsidRDefault="00912417" w:rsidP="004C61AF">
            <w:pPr>
              <w:pStyle w:val="BodyText"/>
              <w:spacing w:before="0" w:after="0"/>
              <w:jc w:val="center"/>
              <w:rPr>
                <w:sz w:val="22"/>
                <w:szCs w:val="22"/>
              </w:rPr>
            </w:pPr>
            <w:r>
              <w:rPr>
                <w:sz w:val="22"/>
                <w:szCs w:val="22"/>
              </w:rPr>
              <w:t>X (XX.X)</w:t>
            </w:r>
          </w:p>
        </w:tc>
        <w:tc>
          <w:tcPr>
            <w:tcW w:w="1152" w:type="dxa"/>
          </w:tcPr>
          <w:p w14:paraId="60829DB4" w14:textId="792D1DE4" w:rsidR="00912417" w:rsidRDefault="00912417" w:rsidP="004C61AF">
            <w:pPr>
              <w:pStyle w:val="BodyText"/>
              <w:spacing w:before="0" w:after="0"/>
              <w:jc w:val="center"/>
              <w:rPr>
                <w:sz w:val="22"/>
                <w:szCs w:val="22"/>
              </w:rPr>
            </w:pPr>
            <w:r>
              <w:rPr>
                <w:sz w:val="22"/>
                <w:szCs w:val="22"/>
              </w:rPr>
              <w:t>X (XX.X)</w:t>
            </w:r>
          </w:p>
        </w:tc>
      </w:tr>
      <w:tr w:rsidR="00232280" w14:paraId="77B19055" w14:textId="77777777" w:rsidTr="007B6F51">
        <w:tc>
          <w:tcPr>
            <w:tcW w:w="2520" w:type="dxa"/>
          </w:tcPr>
          <w:p w14:paraId="3642247C" w14:textId="77777777" w:rsidR="004C61AF" w:rsidRDefault="004C61AF" w:rsidP="004C61AF">
            <w:pPr>
              <w:pStyle w:val="BodyText"/>
              <w:spacing w:before="0" w:after="0"/>
              <w:rPr>
                <w:sz w:val="22"/>
                <w:szCs w:val="22"/>
              </w:rPr>
            </w:pPr>
          </w:p>
        </w:tc>
        <w:tc>
          <w:tcPr>
            <w:tcW w:w="1980" w:type="dxa"/>
          </w:tcPr>
          <w:p w14:paraId="227E66B7" w14:textId="77777777" w:rsidR="004C61AF" w:rsidRDefault="004C61AF" w:rsidP="004C61AF">
            <w:pPr>
              <w:pStyle w:val="BodyText"/>
              <w:spacing w:before="0" w:after="0"/>
              <w:rPr>
                <w:sz w:val="22"/>
                <w:szCs w:val="22"/>
              </w:rPr>
            </w:pPr>
          </w:p>
        </w:tc>
        <w:tc>
          <w:tcPr>
            <w:tcW w:w="1152" w:type="dxa"/>
          </w:tcPr>
          <w:p w14:paraId="663740C3" w14:textId="77777777" w:rsidR="004C61AF" w:rsidRDefault="004C61AF" w:rsidP="004C61AF">
            <w:pPr>
              <w:pStyle w:val="BodyText"/>
              <w:spacing w:before="0" w:after="0"/>
              <w:jc w:val="center"/>
              <w:rPr>
                <w:sz w:val="22"/>
                <w:szCs w:val="22"/>
              </w:rPr>
            </w:pPr>
          </w:p>
        </w:tc>
        <w:tc>
          <w:tcPr>
            <w:tcW w:w="1152" w:type="dxa"/>
          </w:tcPr>
          <w:p w14:paraId="70BC6136" w14:textId="77777777" w:rsidR="004C61AF" w:rsidRDefault="004C61AF" w:rsidP="004C61AF">
            <w:pPr>
              <w:pStyle w:val="BodyText"/>
              <w:spacing w:before="0" w:after="0"/>
              <w:jc w:val="center"/>
              <w:rPr>
                <w:sz w:val="22"/>
                <w:szCs w:val="22"/>
              </w:rPr>
            </w:pPr>
          </w:p>
        </w:tc>
        <w:tc>
          <w:tcPr>
            <w:tcW w:w="1152" w:type="dxa"/>
          </w:tcPr>
          <w:p w14:paraId="05EA55CC" w14:textId="77777777" w:rsidR="004C61AF" w:rsidRDefault="004C61AF" w:rsidP="004C61AF">
            <w:pPr>
              <w:pStyle w:val="BodyText"/>
              <w:spacing w:before="0" w:after="0"/>
              <w:jc w:val="center"/>
              <w:rPr>
                <w:sz w:val="22"/>
                <w:szCs w:val="22"/>
              </w:rPr>
            </w:pPr>
          </w:p>
        </w:tc>
        <w:tc>
          <w:tcPr>
            <w:tcW w:w="1152" w:type="dxa"/>
          </w:tcPr>
          <w:p w14:paraId="09EA2C49" w14:textId="77777777" w:rsidR="004C61AF" w:rsidRDefault="004C61AF" w:rsidP="004C61AF">
            <w:pPr>
              <w:pStyle w:val="BodyText"/>
              <w:spacing w:before="0" w:after="0"/>
              <w:jc w:val="center"/>
              <w:rPr>
                <w:sz w:val="22"/>
                <w:szCs w:val="22"/>
              </w:rPr>
            </w:pPr>
          </w:p>
        </w:tc>
      </w:tr>
      <w:tr w:rsidR="00232280" w14:paraId="2FB6DB98" w14:textId="77777777" w:rsidTr="007B6F51">
        <w:tc>
          <w:tcPr>
            <w:tcW w:w="2520" w:type="dxa"/>
            <w:vMerge w:val="restart"/>
          </w:tcPr>
          <w:p w14:paraId="5D0E5582" w14:textId="487FE331" w:rsidR="00912417" w:rsidRDefault="00912417" w:rsidP="004C61AF">
            <w:pPr>
              <w:pStyle w:val="BodyText"/>
              <w:spacing w:before="0" w:after="0"/>
              <w:rPr>
                <w:sz w:val="22"/>
                <w:szCs w:val="22"/>
              </w:rPr>
            </w:pPr>
            <w:r>
              <w:rPr>
                <w:sz w:val="22"/>
                <w:szCs w:val="22"/>
              </w:rPr>
              <w:t>Start time of First Meeting, n (%)</w:t>
            </w:r>
          </w:p>
        </w:tc>
        <w:tc>
          <w:tcPr>
            <w:tcW w:w="1980" w:type="dxa"/>
          </w:tcPr>
          <w:p w14:paraId="09F33F10" w14:textId="63E112F7" w:rsidR="00912417" w:rsidRDefault="00912417" w:rsidP="004C61AF">
            <w:pPr>
              <w:pStyle w:val="BodyText"/>
              <w:spacing w:before="0" w:after="0"/>
              <w:rPr>
                <w:sz w:val="22"/>
                <w:szCs w:val="22"/>
              </w:rPr>
            </w:pPr>
            <w:r>
              <w:rPr>
                <w:sz w:val="22"/>
                <w:szCs w:val="22"/>
              </w:rPr>
              <w:t>8:00 AM or earlier</w:t>
            </w:r>
          </w:p>
        </w:tc>
        <w:tc>
          <w:tcPr>
            <w:tcW w:w="1152" w:type="dxa"/>
          </w:tcPr>
          <w:p w14:paraId="53C6EC54" w14:textId="334D5059" w:rsidR="00912417" w:rsidRDefault="00912417" w:rsidP="004C61AF">
            <w:pPr>
              <w:pStyle w:val="BodyText"/>
              <w:spacing w:before="0" w:after="0"/>
              <w:jc w:val="center"/>
              <w:rPr>
                <w:sz w:val="22"/>
                <w:szCs w:val="22"/>
              </w:rPr>
            </w:pPr>
            <w:r>
              <w:rPr>
                <w:sz w:val="22"/>
                <w:szCs w:val="22"/>
              </w:rPr>
              <w:t>X (XX.X)</w:t>
            </w:r>
          </w:p>
        </w:tc>
        <w:tc>
          <w:tcPr>
            <w:tcW w:w="1152" w:type="dxa"/>
          </w:tcPr>
          <w:p w14:paraId="1165301B" w14:textId="38103994" w:rsidR="00912417" w:rsidRDefault="00912417" w:rsidP="004C61AF">
            <w:pPr>
              <w:pStyle w:val="BodyText"/>
              <w:spacing w:before="0" w:after="0"/>
              <w:jc w:val="center"/>
              <w:rPr>
                <w:sz w:val="22"/>
                <w:szCs w:val="22"/>
              </w:rPr>
            </w:pPr>
            <w:r>
              <w:rPr>
                <w:sz w:val="22"/>
                <w:szCs w:val="22"/>
              </w:rPr>
              <w:t>X (XX.X)</w:t>
            </w:r>
          </w:p>
        </w:tc>
        <w:tc>
          <w:tcPr>
            <w:tcW w:w="1152" w:type="dxa"/>
          </w:tcPr>
          <w:p w14:paraId="71F32A43" w14:textId="617DB509" w:rsidR="00912417" w:rsidRDefault="00912417" w:rsidP="004C61AF">
            <w:pPr>
              <w:pStyle w:val="BodyText"/>
              <w:spacing w:before="0" w:after="0"/>
              <w:jc w:val="center"/>
              <w:rPr>
                <w:sz w:val="22"/>
                <w:szCs w:val="22"/>
              </w:rPr>
            </w:pPr>
            <w:r>
              <w:rPr>
                <w:sz w:val="22"/>
                <w:szCs w:val="22"/>
              </w:rPr>
              <w:t>X (XX.X)</w:t>
            </w:r>
          </w:p>
        </w:tc>
        <w:tc>
          <w:tcPr>
            <w:tcW w:w="1152" w:type="dxa"/>
          </w:tcPr>
          <w:p w14:paraId="18A93DDC" w14:textId="2E97050B" w:rsidR="00912417" w:rsidRDefault="00912417" w:rsidP="004C61AF">
            <w:pPr>
              <w:pStyle w:val="BodyText"/>
              <w:spacing w:before="0" w:after="0"/>
              <w:jc w:val="center"/>
              <w:rPr>
                <w:sz w:val="22"/>
                <w:szCs w:val="22"/>
              </w:rPr>
            </w:pPr>
            <w:r>
              <w:rPr>
                <w:sz w:val="22"/>
                <w:szCs w:val="22"/>
              </w:rPr>
              <w:t>X (XX.X)</w:t>
            </w:r>
          </w:p>
        </w:tc>
      </w:tr>
      <w:tr w:rsidR="00232280" w14:paraId="5E61AC21" w14:textId="77777777" w:rsidTr="007B6F51">
        <w:tc>
          <w:tcPr>
            <w:tcW w:w="2520" w:type="dxa"/>
            <w:vMerge/>
          </w:tcPr>
          <w:p w14:paraId="15131250" w14:textId="77777777" w:rsidR="00912417" w:rsidRDefault="00912417" w:rsidP="004C61AF">
            <w:pPr>
              <w:pStyle w:val="BodyText"/>
              <w:spacing w:before="0" w:after="0"/>
              <w:rPr>
                <w:sz w:val="22"/>
                <w:szCs w:val="22"/>
              </w:rPr>
            </w:pPr>
          </w:p>
        </w:tc>
        <w:tc>
          <w:tcPr>
            <w:tcW w:w="1980" w:type="dxa"/>
          </w:tcPr>
          <w:p w14:paraId="17B25477" w14:textId="4F10922A" w:rsidR="00912417" w:rsidRDefault="00912417" w:rsidP="004C61AF">
            <w:pPr>
              <w:pStyle w:val="BodyText"/>
              <w:spacing w:before="0" w:after="0"/>
              <w:rPr>
                <w:sz w:val="22"/>
                <w:szCs w:val="22"/>
              </w:rPr>
            </w:pPr>
            <w:r>
              <w:rPr>
                <w:sz w:val="22"/>
                <w:szCs w:val="22"/>
              </w:rPr>
              <w:t>8:00-8:</w:t>
            </w:r>
            <w:r w:rsidR="002503C1">
              <w:rPr>
                <w:sz w:val="22"/>
                <w:szCs w:val="22"/>
              </w:rPr>
              <w:t>29</w:t>
            </w:r>
            <w:r>
              <w:rPr>
                <w:sz w:val="22"/>
                <w:szCs w:val="22"/>
              </w:rPr>
              <w:t>AM</w:t>
            </w:r>
          </w:p>
        </w:tc>
        <w:tc>
          <w:tcPr>
            <w:tcW w:w="1152" w:type="dxa"/>
          </w:tcPr>
          <w:p w14:paraId="2F5F250F" w14:textId="72A94A9D" w:rsidR="00912417" w:rsidRDefault="00912417" w:rsidP="004C61AF">
            <w:pPr>
              <w:pStyle w:val="BodyText"/>
              <w:spacing w:before="0" w:after="0"/>
              <w:jc w:val="center"/>
              <w:rPr>
                <w:sz w:val="22"/>
                <w:szCs w:val="22"/>
              </w:rPr>
            </w:pPr>
            <w:r>
              <w:rPr>
                <w:sz w:val="22"/>
                <w:szCs w:val="22"/>
              </w:rPr>
              <w:t>X (XX.X)</w:t>
            </w:r>
          </w:p>
        </w:tc>
        <w:tc>
          <w:tcPr>
            <w:tcW w:w="1152" w:type="dxa"/>
          </w:tcPr>
          <w:p w14:paraId="701D8364" w14:textId="63A05E25" w:rsidR="00912417" w:rsidRDefault="00912417" w:rsidP="004C61AF">
            <w:pPr>
              <w:pStyle w:val="BodyText"/>
              <w:spacing w:before="0" w:after="0"/>
              <w:jc w:val="center"/>
              <w:rPr>
                <w:sz w:val="22"/>
                <w:szCs w:val="22"/>
              </w:rPr>
            </w:pPr>
            <w:r>
              <w:rPr>
                <w:sz w:val="22"/>
                <w:szCs w:val="22"/>
              </w:rPr>
              <w:t>X (XX.X)</w:t>
            </w:r>
          </w:p>
        </w:tc>
        <w:tc>
          <w:tcPr>
            <w:tcW w:w="1152" w:type="dxa"/>
          </w:tcPr>
          <w:p w14:paraId="37469674" w14:textId="1A48AE0D" w:rsidR="00912417" w:rsidRDefault="00912417" w:rsidP="004C61AF">
            <w:pPr>
              <w:pStyle w:val="BodyText"/>
              <w:spacing w:before="0" w:after="0"/>
              <w:jc w:val="center"/>
              <w:rPr>
                <w:sz w:val="22"/>
                <w:szCs w:val="22"/>
              </w:rPr>
            </w:pPr>
            <w:r>
              <w:rPr>
                <w:sz w:val="22"/>
                <w:szCs w:val="22"/>
              </w:rPr>
              <w:t>X (XX.X)</w:t>
            </w:r>
          </w:p>
        </w:tc>
        <w:tc>
          <w:tcPr>
            <w:tcW w:w="1152" w:type="dxa"/>
          </w:tcPr>
          <w:p w14:paraId="2A06B530" w14:textId="7149DED1" w:rsidR="00912417" w:rsidRDefault="00912417" w:rsidP="004C61AF">
            <w:pPr>
              <w:pStyle w:val="BodyText"/>
              <w:spacing w:before="0" w:after="0"/>
              <w:jc w:val="center"/>
              <w:rPr>
                <w:sz w:val="22"/>
                <w:szCs w:val="22"/>
              </w:rPr>
            </w:pPr>
            <w:r>
              <w:rPr>
                <w:sz w:val="22"/>
                <w:szCs w:val="22"/>
              </w:rPr>
              <w:t>X (XX.X)</w:t>
            </w:r>
          </w:p>
        </w:tc>
      </w:tr>
      <w:tr w:rsidR="00232280" w14:paraId="7F3B1037" w14:textId="77777777" w:rsidTr="007B6F51">
        <w:tc>
          <w:tcPr>
            <w:tcW w:w="2520" w:type="dxa"/>
            <w:vMerge/>
          </w:tcPr>
          <w:p w14:paraId="641568F2" w14:textId="77777777" w:rsidR="00912417" w:rsidRDefault="00912417" w:rsidP="004C61AF">
            <w:pPr>
              <w:pStyle w:val="BodyText"/>
              <w:spacing w:before="0" w:after="0"/>
              <w:rPr>
                <w:sz w:val="22"/>
                <w:szCs w:val="22"/>
              </w:rPr>
            </w:pPr>
          </w:p>
        </w:tc>
        <w:tc>
          <w:tcPr>
            <w:tcW w:w="1980" w:type="dxa"/>
          </w:tcPr>
          <w:p w14:paraId="2467E887" w14:textId="088F62F0" w:rsidR="00912417" w:rsidRDefault="00912417" w:rsidP="004C61AF">
            <w:pPr>
              <w:pStyle w:val="BodyText"/>
              <w:spacing w:before="0" w:after="0"/>
              <w:rPr>
                <w:sz w:val="22"/>
                <w:szCs w:val="22"/>
              </w:rPr>
            </w:pPr>
            <w:r>
              <w:rPr>
                <w:sz w:val="22"/>
                <w:szCs w:val="22"/>
              </w:rPr>
              <w:t>8:30-</w:t>
            </w:r>
            <w:r w:rsidR="002503C1">
              <w:rPr>
                <w:sz w:val="22"/>
                <w:szCs w:val="22"/>
              </w:rPr>
              <w:t>8</w:t>
            </w:r>
            <w:r>
              <w:rPr>
                <w:sz w:val="22"/>
                <w:szCs w:val="22"/>
              </w:rPr>
              <w:t>:</w:t>
            </w:r>
            <w:r w:rsidR="002503C1">
              <w:rPr>
                <w:sz w:val="22"/>
                <w:szCs w:val="22"/>
              </w:rPr>
              <w:t>59</w:t>
            </w:r>
            <w:r>
              <w:rPr>
                <w:sz w:val="22"/>
                <w:szCs w:val="22"/>
              </w:rPr>
              <w:t>AM</w:t>
            </w:r>
          </w:p>
        </w:tc>
        <w:tc>
          <w:tcPr>
            <w:tcW w:w="1152" w:type="dxa"/>
          </w:tcPr>
          <w:p w14:paraId="41504A00" w14:textId="39F5FDAC" w:rsidR="00912417" w:rsidRDefault="00912417" w:rsidP="004C61AF">
            <w:pPr>
              <w:pStyle w:val="BodyText"/>
              <w:spacing w:before="0" w:after="0"/>
              <w:jc w:val="center"/>
              <w:rPr>
                <w:sz w:val="22"/>
                <w:szCs w:val="22"/>
              </w:rPr>
            </w:pPr>
            <w:r>
              <w:rPr>
                <w:sz w:val="22"/>
                <w:szCs w:val="22"/>
              </w:rPr>
              <w:t>X (XX.X)</w:t>
            </w:r>
          </w:p>
        </w:tc>
        <w:tc>
          <w:tcPr>
            <w:tcW w:w="1152" w:type="dxa"/>
          </w:tcPr>
          <w:p w14:paraId="4033BC5D" w14:textId="2D11922B" w:rsidR="00912417" w:rsidRDefault="00912417" w:rsidP="004C61AF">
            <w:pPr>
              <w:pStyle w:val="BodyText"/>
              <w:spacing w:before="0" w:after="0"/>
              <w:jc w:val="center"/>
              <w:rPr>
                <w:sz w:val="22"/>
                <w:szCs w:val="22"/>
              </w:rPr>
            </w:pPr>
            <w:r>
              <w:rPr>
                <w:sz w:val="22"/>
                <w:szCs w:val="22"/>
              </w:rPr>
              <w:t>X (XX.X)</w:t>
            </w:r>
          </w:p>
        </w:tc>
        <w:tc>
          <w:tcPr>
            <w:tcW w:w="1152" w:type="dxa"/>
          </w:tcPr>
          <w:p w14:paraId="1BCE17E0" w14:textId="16213791" w:rsidR="00912417" w:rsidRDefault="00912417" w:rsidP="004C61AF">
            <w:pPr>
              <w:pStyle w:val="BodyText"/>
              <w:spacing w:before="0" w:after="0"/>
              <w:jc w:val="center"/>
              <w:rPr>
                <w:sz w:val="22"/>
                <w:szCs w:val="22"/>
              </w:rPr>
            </w:pPr>
            <w:r>
              <w:rPr>
                <w:sz w:val="22"/>
                <w:szCs w:val="22"/>
              </w:rPr>
              <w:t>X (XX.X)</w:t>
            </w:r>
          </w:p>
        </w:tc>
        <w:tc>
          <w:tcPr>
            <w:tcW w:w="1152" w:type="dxa"/>
          </w:tcPr>
          <w:p w14:paraId="4C76A8EB" w14:textId="135D7525" w:rsidR="00912417" w:rsidRDefault="00912417" w:rsidP="004C61AF">
            <w:pPr>
              <w:pStyle w:val="BodyText"/>
              <w:spacing w:before="0" w:after="0"/>
              <w:jc w:val="center"/>
              <w:rPr>
                <w:sz w:val="22"/>
                <w:szCs w:val="22"/>
              </w:rPr>
            </w:pPr>
            <w:r>
              <w:rPr>
                <w:sz w:val="22"/>
                <w:szCs w:val="22"/>
              </w:rPr>
              <w:t>X (XX.X)</w:t>
            </w:r>
          </w:p>
        </w:tc>
      </w:tr>
      <w:tr w:rsidR="00232280" w14:paraId="29045FF4" w14:textId="77777777" w:rsidTr="007B6F51">
        <w:tc>
          <w:tcPr>
            <w:tcW w:w="2520" w:type="dxa"/>
            <w:vMerge/>
          </w:tcPr>
          <w:p w14:paraId="17EA0DD0" w14:textId="77777777" w:rsidR="00912417" w:rsidRDefault="00912417" w:rsidP="004C61AF">
            <w:pPr>
              <w:pStyle w:val="BodyText"/>
              <w:spacing w:before="0" w:after="0"/>
              <w:rPr>
                <w:sz w:val="22"/>
                <w:szCs w:val="22"/>
              </w:rPr>
            </w:pPr>
          </w:p>
        </w:tc>
        <w:tc>
          <w:tcPr>
            <w:tcW w:w="1980" w:type="dxa"/>
          </w:tcPr>
          <w:p w14:paraId="0920938C" w14:textId="6AECDE86" w:rsidR="00912417" w:rsidRDefault="00912417" w:rsidP="004C61AF">
            <w:pPr>
              <w:pStyle w:val="BodyText"/>
              <w:spacing w:before="0" w:after="0"/>
              <w:rPr>
                <w:sz w:val="22"/>
                <w:szCs w:val="22"/>
              </w:rPr>
            </w:pPr>
            <w:r>
              <w:rPr>
                <w:sz w:val="22"/>
                <w:szCs w:val="22"/>
              </w:rPr>
              <w:t>9:00 AM or later</w:t>
            </w:r>
          </w:p>
        </w:tc>
        <w:tc>
          <w:tcPr>
            <w:tcW w:w="1152" w:type="dxa"/>
          </w:tcPr>
          <w:p w14:paraId="41C91110" w14:textId="0363BA27" w:rsidR="00912417" w:rsidRDefault="00912417" w:rsidP="004C61AF">
            <w:pPr>
              <w:pStyle w:val="BodyText"/>
              <w:spacing w:before="0" w:after="0"/>
              <w:jc w:val="center"/>
              <w:rPr>
                <w:sz w:val="22"/>
                <w:szCs w:val="22"/>
              </w:rPr>
            </w:pPr>
            <w:r>
              <w:rPr>
                <w:sz w:val="22"/>
                <w:szCs w:val="22"/>
              </w:rPr>
              <w:t>X (XX.X)</w:t>
            </w:r>
          </w:p>
        </w:tc>
        <w:tc>
          <w:tcPr>
            <w:tcW w:w="1152" w:type="dxa"/>
          </w:tcPr>
          <w:p w14:paraId="59A07D49" w14:textId="23E91601" w:rsidR="00912417" w:rsidRDefault="00912417" w:rsidP="004C61AF">
            <w:pPr>
              <w:pStyle w:val="BodyText"/>
              <w:spacing w:before="0" w:after="0"/>
              <w:jc w:val="center"/>
              <w:rPr>
                <w:sz w:val="22"/>
                <w:szCs w:val="22"/>
              </w:rPr>
            </w:pPr>
            <w:r>
              <w:rPr>
                <w:sz w:val="22"/>
                <w:szCs w:val="22"/>
              </w:rPr>
              <w:t>X (XX.X)</w:t>
            </w:r>
          </w:p>
        </w:tc>
        <w:tc>
          <w:tcPr>
            <w:tcW w:w="1152" w:type="dxa"/>
          </w:tcPr>
          <w:p w14:paraId="7CF337A0" w14:textId="3FFDE1CE" w:rsidR="00912417" w:rsidRDefault="00912417" w:rsidP="004C61AF">
            <w:pPr>
              <w:pStyle w:val="BodyText"/>
              <w:spacing w:before="0" w:after="0"/>
              <w:jc w:val="center"/>
              <w:rPr>
                <w:sz w:val="22"/>
                <w:szCs w:val="22"/>
              </w:rPr>
            </w:pPr>
            <w:r>
              <w:rPr>
                <w:sz w:val="22"/>
                <w:szCs w:val="22"/>
              </w:rPr>
              <w:t>X (XX.X)</w:t>
            </w:r>
          </w:p>
        </w:tc>
        <w:tc>
          <w:tcPr>
            <w:tcW w:w="1152" w:type="dxa"/>
          </w:tcPr>
          <w:p w14:paraId="19A9FABA" w14:textId="09CC7395" w:rsidR="00912417" w:rsidRDefault="00912417" w:rsidP="004C61AF">
            <w:pPr>
              <w:pStyle w:val="BodyText"/>
              <w:spacing w:before="0" w:after="0"/>
              <w:jc w:val="center"/>
              <w:rPr>
                <w:sz w:val="22"/>
                <w:szCs w:val="22"/>
              </w:rPr>
            </w:pPr>
            <w:r>
              <w:rPr>
                <w:sz w:val="22"/>
                <w:szCs w:val="22"/>
              </w:rPr>
              <w:t>X (XX.X)</w:t>
            </w:r>
          </w:p>
        </w:tc>
      </w:tr>
      <w:tr w:rsidR="00417BE5" w14:paraId="74D2B075" w14:textId="77777777" w:rsidTr="007B6F51">
        <w:tc>
          <w:tcPr>
            <w:tcW w:w="2520" w:type="dxa"/>
          </w:tcPr>
          <w:p w14:paraId="5845751F" w14:textId="77777777" w:rsidR="004C61AF" w:rsidRDefault="004C61AF" w:rsidP="004C61AF">
            <w:pPr>
              <w:pStyle w:val="BodyText"/>
              <w:spacing w:before="0" w:after="0"/>
              <w:rPr>
                <w:sz w:val="22"/>
                <w:szCs w:val="22"/>
              </w:rPr>
            </w:pPr>
          </w:p>
        </w:tc>
        <w:tc>
          <w:tcPr>
            <w:tcW w:w="1980" w:type="dxa"/>
          </w:tcPr>
          <w:p w14:paraId="7BAB020C" w14:textId="77777777" w:rsidR="004C61AF" w:rsidRDefault="004C61AF" w:rsidP="004C61AF">
            <w:pPr>
              <w:pStyle w:val="BodyText"/>
              <w:spacing w:before="0" w:after="0"/>
              <w:rPr>
                <w:sz w:val="22"/>
                <w:szCs w:val="22"/>
              </w:rPr>
            </w:pPr>
          </w:p>
        </w:tc>
        <w:tc>
          <w:tcPr>
            <w:tcW w:w="1152" w:type="dxa"/>
          </w:tcPr>
          <w:p w14:paraId="6A7A73C1" w14:textId="77777777" w:rsidR="004C61AF" w:rsidRDefault="004C61AF" w:rsidP="004C61AF">
            <w:pPr>
              <w:pStyle w:val="BodyText"/>
              <w:spacing w:before="0" w:after="0"/>
              <w:jc w:val="center"/>
              <w:rPr>
                <w:sz w:val="22"/>
                <w:szCs w:val="22"/>
              </w:rPr>
            </w:pPr>
          </w:p>
        </w:tc>
        <w:tc>
          <w:tcPr>
            <w:tcW w:w="1152" w:type="dxa"/>
          </w:tcPr>
          <w:p w14:paraId="76B79471" w14:textId="77777777" w:rsidR="004C61AF" w:rsidRDefault="004C61AF" w:rsidP="004C61AF">
            <w:pPr>
              <w:pStyle w:val="BodyText"/>
              <w:spacing w:before="0" w:after="0"/>
              <w:jc w:val="center"/>
              <w:rPr>
                <w:sz w:val="22"/>
                <w:szCs w:val="22"/>
              </w:rPr>
            </w:pPr>
          </w:p>
        </w:tc>
        <w:tc>
          <w:tcPr>
            <w:tcW w:w="1152" w:type="dxa"/>
          </w:tcPr>
          <w:p w14:paraId="7BC6B160" w14:textId="77777777" w:rsidR="004C61AF" w:rsidRDefault="004C61AF" w:rsidP="004C61AF">
            <w:pPr>
              <w:pStyle w:val="BodyText"/>
              <w:spacing w:before="0" w:after="0"/>
              <w:jc w:val="center"/>
              <w:rPr>
                <w:sz w:val="22"/>
                <w:szCs w:val="22"/>
              </w:rPr>
            </w:pPr>
          </w:p>
        </w:tc>
        <w:tc>
          <w:tcPr>
            <w:tcW w:w="1152" w:type="dxa"/>
          </w:tcPr>
          <w:p w14:paraId="108FB9AC" w14:textId="77777777" w:rsidR="004C61AF" w:rsidRDefault="004C61AF" w:rsidP="004C61AF">
            <w:pPr>
              <w:pStyle w:val="BodyText"/>
              <w:spacing w:before="0" w:after="0"/>
              <w:jc w:val="center"/>
              <w:rPr>
                <w:sz w:val="22"/>
                <w:szCs w:val="22"/>
              </w:rPr>
            </w:pPr>
          </w:p>
        </w:tc>
      </w:tr>
      <w:tr w:rsidR="00232280" w14:paraId="13B6C7E4" w14:textId="77777777" w:rsidTr="007B6F51">
        <w:tc>
          <w:tcPr>
            <w:tcW w:w="2520" w:type="dxa"/>
            <w:vMerge w:val="restart"/>
          </w:tcPr>
          <w:p w14:paraId="112B55BC" w14:textId="0847612B" w:rsidR="00912417" w:rsidRDefault="00912417" w:rsidP="004C61AF">
            <w:pPr>
              <w:pStyle w:val="BodyText"/>
              <w:spacing w:before="0" w:after="0"/>
              <w:rPr>
                <w:sz w:val="22"/>
                <w:szCs w:val="22"/>
              </w:rPr>
            </w:pPr>
            <w:r>
              <w:rPr>
                <w:sz w:val="22"/>
                <w:szCs w:val="22"/>
              </w:rPr>
              <w:t>Driving Time</w:t>
            </w:r>
          </w:p>
        </w:tc>
        <w:tc>
          <w:tcPr>
            <w:tcW w:w="1980" w:type="dxa"/>
          </w:tcPr>
          <w:p w14:paraId="4684C68B" w14:textId="2743B62A" w:rsidR="00912417" w:rsidRDefault="00912417" w:rsidP="004C61AF">
            <w:pPr>
              <w:pStyle w:val="BodyText"/>
              <w:spacing w:before="0" w:after="0"/>
              <w:rPr>
                <w:sz w:val="22"/>
                <w:szCs w:val="22"/>
              </w:rPr>
            </w:pPr>
            <w:r>
              <w:rPr>
                <w:sz w:val="22"/>
                <w:szCs w:val="22"/>
              </w:rPr>
              <w:t>Mean</w:t>
            </w:r>
          </w:p>
        </w:tc>
        <w:tc>
          <w:tcPr>
            <w:tcW w:w="1152" w:type="dxa"/>
          </w:tcPr>
          <w:p w14:paraId="6EC193A4" w14:textId="132B7C35" w:rsidR="00912417" w:rsidRDefault="00912417" w:rsidP="004C61AF">
            <w:pPr>
              <w:pStyle w:val="BodyText"/>
              <w:spacing w:before="0" w:after="0"/>
              <w:jc w:val="center"/>
              <w:rPr>
                <w:sz w:val="22"/>
                <w:szCs w:val="22"/>
              </w:rPr>
            </w:pPr>
            <w:r>
              <w:rPr>
                <w:sz w:val="22"/>
                <w:szCs w:val="22"/>
              </w:rPr>
              <w:t>XX.X</w:t>
            </w:r>
          </w:p>
        </w:tc>
        <w:tc>
          <w:tcPr>
            <w:tcW w:w="1152" w:type="dxa"/>
          </w:tcPr>
          <w:p w14:paraId="1349EFEB" w14:textId="4A3FC015" w:rsidR="00912417" w:rsidRDefault="00912417" w:rsidP="004C61AF">
            <w:pPr>
              <w:pStyle w:val="BodyText"/>
              <w:spacing w:before="0" w:after="0"/>
              <w:jc w:val="center"/>
              <w:rPr>
                <w:sz w:val="22"/>
                <w:szCs w:val="22"/>
              </w:rPr>
            </w:pPr>
            <w:r>
              <w:rPr>
                <w:sz w:val="22"/>
                <w:szCs w:val="22"/>
              </w:rPr>
              <w:t>XX.X</w:t>
            </w:r>
          </w:p>
        </w:tc>
        <w:tc>
          <w:tcPr>
            <w:tcW w:w="1152" w:type="dxa"/>
          </w:tcPr>
          <w:p w14:paraId="1685CF3C" w14:textId="68C88921" w:rsidR="00912417" w:rsidRDefault="00912417" w:rsidP="004C61AF">
            <w:pPr>
              <w:pStyle w:val="BodyText"/>
              <w:spacing w:before="0" w:after="0"/>
              <w:jc w:val="center"/>
              <w:rPr>
                <w:sz w:val="22"/>
                <w:szCs w:val="22"/>
              </w:rPr>
            </w:pPr>
            <w:r>
              <w:rPr>
                <w:sz w:val="22"/>
                <w:szCs w:val="22"/>
              </w:rPr>
              <w:t>XX.X</w:t>
            </w:r>
          </w:p>
        </w:tc>
        <w:tc>
          <w:tcPr>
            <w:tcW w:w="1152" w:type="dxa"/>
          </w:tcPr>
          <w:p w14:paraId="266BE181" w14:textId="512FCAFC" w:rsidR="00912417" w:rsidRDefault="00912417" w:rsidP="004C61AF">
            <w:pPr>
              <w:pStyle w:val="BodyText"/>
              <w:spacing w:before="0" w:after="0"/>
              <w:jc w:val="center"/>
              <w:rPr>
                <w:sz w:val="22"/>
                <w:szCs w:val="22"/>
              </w:rPr>
            </w:pPr>
            <w:r>
              <w:rPr>
                <w:sz w:val="22"/>
                <w:szCs w:val="22"/>
              </w:rPr>
              <w:t>XX.X</w:t>
            </w:r>
          </w:p>
        </w:tc>
      </w:tr>
      <w:tr w:rsidR="00232280" w14:paraId="71692DED" w14:textId="77777777" w:rsidTr="007B6F51">
        <w:tc>
          <w:tcPr>
            <w:tcW w:w="2520" w:type="dxa"/>
            <w:vMerge/>
          </w:tcPr>
          <w:p w14:paraId="661F27E1" w14:textId="77777777" w:rsidR="00912417" w:rsidRDefault="00912417" w:rsidP="004C61AF">
            <w:pPr>
              <w:pStyle w:val="BodyText"/>
              <w:spacing w:before="0" w:after="0"/>
              <w:rPr>
                <w:sz w:val="22"/>
                <w:szCs w:val="22"/>
              </w:rPr>
            </w:pPr>
          </w:p>
        </w:tc>
        <w:tc>
          <w:tcPr>
            <w:tcW w:w="1980" w:type="dxa"/>
          </w:tcPr>
          <w:p w14:paraId="5449C977" w14:textId="60FD0AEE" w:rsidR="00912417" w:rsidRDefault="00912417" w:rsidP="004C61AF">
            <w:pPr>
              <w:pStyle w:val="BodyText"/>
              <w:spacing w:before="0" w:after="0"/>
              <w:rPr>
                <w:sz w:val="22"/>
                <w:szCs w:val="22"/>
              </w:rPr>
            </w:pPr>
            <w:r>
              <w:rPr>
                <w:sz w:val="22"/>
                <w:szCs w:val="22"/>
              </w:rPr>
              <w:t>SD</w:t>
            </w:r>
          </w:p>
        </w:tc>
        <w:tc>
          <w:tcPr>
            <w:tcW w:w="1152" w:type="dxa"/>
          </w:tcPr>
          <w:p w14:paraId="2DC2B532" w14:textId="53BB02F9" w:rsidR="00912417" w:rsidRDefault="00912417" w:rsidP="004C61AF">
            <w:pPr>
              <w:pStyle w:val="BodyText"/>
              <w:spacing w:before="0" w:after="0"/>
              <w:jc w:val="center"/>
              <w:rPr>
                <w:sz w:val="22"/>
                <w:szCs w:val="22"/>
              </w:rPr>
            </w:pPr>
            <w:r>
              <w:rPr>
                <w:sz w:val="22"/>
                <w:szCs w:val="22"/>
              </w:rPr>
              <w:t>X.XX</w:t>
            </w:r>
          </w:p>
        </w:tc>
        <w:tc>
          <w:tcPr>
            <w:tcW w:w="1152" w:type="dxa"/>
          </w:tcPr>
          <w:p w14:paraId="21AE0646" w14:textId="0AB8D3ED" w:rsidR="00912417" w:rsidRDefault="00912417" w:rsidP="004C61AF">
            <w:pPr>
              <w:pStyle w:val="BodyText"/>
              <w:spacing w:before="0" w:after="0"/>
              <w:jc w:val="center"/>
              <w:rPr>
                <w:sz w:val="22"/>
                <w:szCs w:val="22"/>
              </w:rPr>
            </w:pPr>
            <w:r>
              <w:rPr>
                <w:sz w:val="22"/>
                <w:szCs w:val="22"/>
              </w:rPr>
              <w:t>X.XX</w:t>
            </w:r>
          </w:p>
        </w:tc>
        <w:tc>
          <w:tcPr>
            <w:tcW w:w="1152" w:type="dxa"/>
          </w:tcPr>
          <w:p w14:paraId="2C336D5E" w14:textId="7041A402" w:rsidR="00912417" w:rsidRDefault="00912417" w:rsidP="004C61AF">
            <w:pPr>
              <w:pStyle w:val="BodyText"/>
              <w:spacing w:before="0" w:after="0"/>
              <w:jc w:val="center"/>
              <w:rPr>
                <w:sz w:val="22"/>
                <w:szCs w:val="22"/>
              </w:rPr>
            </w:pPr>
            <w:r>
              <w:rPr>
                <w:sz w:val="22"/>
                <w:szCs w:val="22"/>
              </w:rPr>
              <w:t>X.XX</w:t>
            </w:r>
          </w:p>
        </w:tc>
        <w:tc>
          <w:tcPr>
            <w:tcW w:w="1152" w:type="dxa"/>
          </w:tcPr>
          <w:p w14:paraId="4BF782FE" w14:textId="318B035C" w:rsidR="00912417" w:rsidRDefault="00912417" w:rsidP="004C61AF">
            <w:pPr>
              <w:pStyle w:val="BodyText"/>
              <w:spacing w:before="0" w:after="0"/>
              <w:jc w:val="center"/>
              <w:rPr>
                <w:sz w:val="22"/>
                <w:szCs w:val="22"/>
              </w:rPr>
            </w:pPr>
            <w:r>
              <w:rPr>
                <w:sz w:val="22"/>
                <w:szCs w:val="22"/>
              </w:rPr>
              <w:t>X.XX</w:t>
            </w:r>
          </w:p>
        </w:tc>
      </w:tr>
      <w:tr w:rsidR="00232280" w14:paraId="22EC48BD" w14:textId="77777777" w:rsidTr="007B6F51">
        <w:tc>
          <w:tcPr>
            <w:tcW w:w="2520" w:type="dxa"/>
            <w:vMerge/>
          </w:tcPr>
          <w:p w14:paraId="0CC0091F" w14:textId="77777777" w:rsidR="00912417" w:rsidRDefault="00912417" w:rsidP="004C61AF">
            <w:pPr>
              <w:pStyle w:val="BodyText"/>
              <w:spacing w:before="0" w:after="0"/>
              <w:rPr>
                <w:sz w:val="22"/>
                <w:szCs w:val="22"/>
              </w:rPr>
            </w:pPr>
          </w:p>
        </w:tc>
        <w:tc>
          <w:tcPr>
            <w:tcW w:w="1980" w:type="dxa"/>
          </w:tcPr>
          <w:p w14:paraId="3E2A9F63" w14:textId="1F7C6101" w:rsidR="00912417" w:rsidRDefault="00912417" w:rsidP="004C61AF">
            <w:pPr>
              <w:pStyle w:val="BodyText"/>
              <w:spacing w:before="0" w:after="0"/>
              <w:rPr>
                <w:sz w:val="22"/>
                <w:szCs w:val="22"/>
              </w:rPr>
            </w:pPr>
            <w:r>
              <w:rPr>
                <w:sz w:val="22"/>
                <w:szCs w:val="22"/>
              </w:rPr>
              <w:t>Median</w:t>
            </w:r>
          </w:p>
        </w:tc>
        <w:tc>
          <w:tcPr>
            <w:tcW w:w="1152" w:type="dxa"/>
          </w:tcPr>
          <w:p w14:paraId="04316A7E" w14:textId="7E264354" w:rsidR="00912417" w:rsidRDefault="00912417" w:rsidP="004C61AF">
            <w:pPr>
              <w:pStyle w:val="BodyText"/>
              <w:spacing w:before="0" w:after="0"/>
              <w:jc w:val="center"/>
              <w:rPr>
                <w:sz w:val="22"/>
                <w:szCs w:val="22"/>
              </w:rPr>
            </w:pPr>
            <w:r>
              <w:rPr>
                <w:sz w:val="22"/>
                <w:szCs w:val="22"/>
              </w:rPr>
              <w:t>XX.X</w:t>
            </w:r>
          </w:p>
        </w:tc>
        <w:tc>
          <w:tcPr>
            <w:tcW w:w="1152" w:type="dxa"/>
          </w:tcPr>
          <w:p w14:paraId="76CF08DC" w14:textId="6FA6ECF5" w:rsidR="00912417" w:rsidRDefault="00912417" w:rsidP="004C61AF">
            <w:pPr>
              <w:pStyle w:val="BodyText"/>
              <w:spacing w:before="0" w:after="0"/>
              <w:jc w:val="center"/>
              <w:rPr>
                <w:sz w:val="22"/>
                <w:szCs w:val="22"/>
              </w:rPr>
            </w:pPr>
            <w:r>
              <w:rPr>
                <w:sz w:val="22"/>
                <w:szCs w:val="22"/>
              </w:rPr>
              <w:t>XX.X</w:t>
            </w:r>
          </w:p>
        </w:tc>
        <w:tc>
          <w:tcPr>
            <w:tcW w:w="1152" w:type="dxa"/>
          </w:tcPr>
          <w:p w14:paraId="7F93DCC0" w14:textId="213DC595" w:rsidR="00912417" w:rsidRDefault="00912417" w:rsidP="004C61AF">
            <w:pPr>
              <w:pStyle w:val="BodyText"/>
              <w:spacing w:before="0" w:after="0"/>
              <w:jc w:val="center"/>
              <w:rPr>
                <w:sz w:val="22"/>
                <w:szCs w:val="22"/>
              </w:rPr>
            </w:pPr>
            <w:r>
              <w:rPr>
                <w:sz w:val="22"/>
                <w:szCs w:val="22"/>
              </w:rPr>
              <w:t>XX.X</w:t>
            </w:r>
          </w:p>
        </w:tc>
        <w:tc>
          <w:tcPr>
            <w:tcW w:w="1152" w:type="dxa"/>
          </w:tcPr>
          <w:p w14:paraId="6688A344" w14:textId="3D0CA3C8" w:rsidR="00912417" w:rsidRDefault="00912417" w:rsidP="004C61AF">
            <w:pPr>
              <w:pStyle w:val="BodyText"/>
              <w:spacing w:before="0" w:after="0"/>
              <w:jc w:val="center"/>
              <w:rPr>
                <w:sz w:val="22"/>
                <w:szCs w:val="22"/>
              </w:rPr>
            </w:pPr>
            <w:r>
              <w:rPr>
                <w:sz w:val="22"/>
                <w:szCs w:val="22"/>
              </w:rPr>
              <w:t>XX.X</w:t>
            </w:r>
          </w:p>
        </w:tc>
      </w:tr>
      <w:tr w:rsidR="00232280" w14:paraId="4E4AE230" w14:textId="77777777" w:rsidTr="007B6F51">
        <w:tc>
          <w:tcPr>
            <w:tcW w:w="2520" w:type="dxa"/>
            <w:vMerge/>
          </w:tcPr>
          <w:p w14:paraId="36A72A4B" w14:textId="77777777" w:rsidR="00912417" w:rsidRDefault="00912417" w:rsidP="004C61AF">
            <w:pPr>
              <w:pStyle w:val="BodyText"/>
              <w:spacing w:before="0" w:after="0"/>
              <w:rPr>
                <w:sz w:val="22"/>
                <w:szCs w:val="22"/>
              </w:rPr>
            </w:pPr>
          </w:p>
        </w:tc>
        <w:tc>
          <w:tcPr>
            <w:tcW w:w="1980" w:type="dxa"/>
          </w:tcPr>
          <w:p w14:paraId="460E5052" w14:textId="3C8C00D9" w:rsidR="00912417" w:rsidRDefault="00912417" w:rsidP="004C61AF">
            <w:pPr>
              <w:pStyle w:val="BodyText"/>
              <w:spacing w:before="0" w:after="0"/>
              <w:rPr>
                <w:sz w:val="22"/>
                <w:szCs w:val="22"/>
              </w:rPr>
            </w:pPr>
            <w:r>
              <w:rPr>
                <w:sz w:val="22"/>
                <w:szCs w:val="22"/>
              </w:rPr>
              <w:t>Range</w:t>
            </w:r>
          </w:p>
        </w:tc>
        <w:tc>
          <w:tcPr>
            <w:tcW w:w="1152" w:type="dxa"/>
          </w:tcPr>
          <w:p w14:paraId="2E2C21CC" w14:textId="480FBC87" w:rsidR="00912417" w:rsidRDefault="00912417" w:rsidP="004C61AF">
            <w:pPr>
              <w:pStyle w:val="BodyText"/>
              <w:spacing w:before="0" w:after="0"/>
              <w:jc w:val="center"/>
              <w:rPr>
                <w:sz w:val="22"/>
                <w:szCs w:val="22"/>
              </w:rPr>
            </w:pPr>
            <w:r>
              <w:rPr>
                <w:sz w:val="22"/>
                <w:szCs w:val="22"/>
              </w:rPr>
              <w:t>XX.X, XX.X</w:t>
            </w:r>
          </w:p>
        </w:tc>
        <w:tc>
          <w:tcPr>
            <w:tcW w:w="1152" w:type="dxa"/>
          </w:tcPr>
          <w:p w14:paraId="6E1957F0" w14:textId="71DD663E" w:rsidR="00912417" w:rsidRDefault="00912417" w:rsidP="004C61AF">
            <w:pPr>
              <w:pStyle w:val="BodyText"/>
              <w:spacing w:before="0" w:after="0"/>
              <w:jc w:val="center"/>
              <w:rPr>
                <w:sz w:val="22"/>
                <w:szCs w:val="22"/>
              </w:rPr>
            </w:pPr>
            <w:r>
              <w:rPr>
                <w:sz w:val="22"/>
                <w:szCs w:val="22"/>
              </w:rPr>
              <w:t>XX.X, XX.X</w:t>
            </w:r>
          </w:p>
        </w:tc>
        <w:tc>
          <w:tcPr>
            <w:tcW w:w="1152" w:type="dxa"/>
          </w:tcPr>
          <w:p w14:paraId="5D4F814E" w14:textId="59D1AB7C" w:rsidR="00912417" w:rsidRDefault="00912417" w:rsidP="004C61AF">
            <w:pPr>
              <w:pStyle w:val="BodyText"/>
              <w:spacing w:before="0" w:after="0"/>
              <w:jc w:val="center"/>
              <w:rPr>
                <w:sz w:val="22"/>
                <w:szCs w:val="22"/>
              </w:rPr>
            </w:pPr>
            <w:r>
              <w:rPr>
                <w:sz w:val="22"/>
                <w:szCs w:val="22"/>
              </w:rPr>
              <w:t>XX.X, XX.X</w:t>
            </w:r>
          </w:p>
        </w:tc>
        <w:tc>
          <w:tcPr>
            <w:tcW w:w="1152" w:type="dxa"/>
          </w:tcPr>
          <w:p w14:paraId="4E207590" w14:textId="28F414D0" w:rsidR="00912417" w:rsidRDefault="00912417" w:rsidP="004C61AF">
            <w:pPr>
              <w:pStyle w:val="BodyText"/>
              <w:spacing w:before="0" w:after="0"/>
              <w:jc w:val="center"/>
              <w:rPr>
                <w:sz w:val="22"/>
                <w:szCs w:val="22"/>
              </w:rPr>
            </w:pPr>
            <w:r>
              <w:rPr>
                <w:sz w:val="22"/>
                <w:szCs w:val="22"/>
              </w:rPr>
              <w:t>XX.X, XX.X</w:t>
            </w:r>
          </w:p>
        </w:tc>
      </w:tr>
      <w:tr w:rsidR="00417BE5" w14:paraId="7ECAF8E8" w14:textId="77777777" w:rsidTr="007B6F51">
        <w:tc>
          <w:tcPr>
            <w:tcW w:w="2520" w:type="dxa"/>
          </w:tcPr>
          <w:p w14:paraId="29D43337" w14:textId="77777777" w:rsidR="004C61AF" w:rsidRDefault="004C61AF" w:rsidP="004C61AF">
            <w:pPr>
              <w:pStyle w:val="BodyText"/>
              <w:spacing w:before="0" w:after="0"/>
              <w:rPr>
                <w:sz w:val="22"/>
                <w:szCs w:val="22"/>
              </w:rPr>
            </w:pPr>
          </w:p>
        </w:tc>
        <w:tc>
          <w:tcPr>
            <w:tcW w:w="1980" w:type="dxa"/>
          </w:tcPr>
          <w:p w14:paraId="4CBD8E69" w14:textId="77777777" w:rsidR="004C61AF" w:rsidRDefault="004C61AF" w:rsidP="004C61AF">
            <w:pPr>
              <w:pStyle w:val="BodyText"/>
              <w:spacing w:before="0" w:after="0"/>
              <w:rPr>
                <w:sz w:val="22"/>
                <w:szCs w:val="22"/>
              </w:rPr>
            </w:pPr>
          </w:p>
        </w:tc>
        <w:tc>
          <w:tcPr>
            <w:tcW w:w="1152" w:type="dxa"/>
          </w:tcPr>
          <w:p w14:paraId="1F0D2C49" w14:textId="77777777" w:rsidR="004C61AF" w:rsidRDefault="004C61AF" w:rsidP="004C61AF">
            <w:pPr>
              <w:pStyle w:val="BodyText"/>
              <w:spacing w:before="0" w:after="0"/>
              <w:jc w:val="center"/>
              <w:rPr>
                <w:sz w:val="22"/>
                <w:szCs w:val="22"/>
              </w:rPr>
            </w:pPr>
          </w:p>
        </w:tc>
        <w:tc>
          <w:tcPr>
            <w:tcW w:w="1152" w:type="dxa"/>
          </w:tcPr>
          <w:p w14:paraId="5768B3B3" w14:textId="77777777" w:rsidR="004C61AF" w:rsidRDefault="004C61AF" w:rsidP="004C61AF">
            <w:pPr>
              <w:pStyle w:val="BodyText"/>
              <w:spacing w:before="0" w:after="0"/>
              <w:jc w:val="center"/>
              <w:rPr>
                <w:sz w:val="22"/>
                <w:szCs w:val="22"/>
              </w:rPr>
            </w:pPr>
          </w:p>
        </w:tc>
        <w:tc>
          <w:tcPr>
            <w:tcW w:w="1152" w:type="dxa"/>
          </w:tcPr>
          <w:p w14:paraId="66C2C94B" w14:textId="77777777" w:rsidR="004C61AF" w:rsidRDefault="004C61AF" w:rsidP="004C61AF">
            <w:pPr>
              <w:pStyle w:val="BodyText"/>
              <w:spacing w:before="0" w:after="0"/>
              <w:jc w:val="center"/>
              <w:rPr>
                <w:sz w:val="22"/>
                <w:szCs w:val="22"/>
              </w:rPr>
            </w:pPr>
          </w:p>
        </w:tc>
        <w:tc>
          <w:tcPr>
            <w:tcW w:w="1152" w:type="dxa"/>
          </w:tcPr>
          <w:p w14:paraId="59B13855" w14:textId="77777777" w:rsidR="004C61AF" w:rsidRDefault="004C61AF" w:rsidP="004C61AF">
            <w:pPr>
              <w:pStyle w:val="BodyText"/>
              <w:spacing w:before="0" w:after="0"/>
              <w:jc w:val="center"/>
              <w:rPr>
                <w:sz w:val="22"/>
                <w:szCs w:val="22"/>
              </w:rPr>
            </w:pPr>
          </w:p>
        </w:tc>
      </w:tr>
      <w:tr w:rsidR="00232280" w14:paraId="5FDE8141" w14:textId="77777777" w:rsidTr="007B6F51">
        <w:tc>
          <w:tcPr>
            <w:tcW w:w="2520" w:type="dxa"/>
            <w:vMerge w:val="restart"/>
          </w:tcPr>
          <w:p w14:paraId="206DC6A8" w14:textId="5F71103C" w:rsidR="00912417" w:rsidRPr="0072255B" w:rsidRDefault="00912417" w:rsidP="004C61AF">
            <w:pPr>
              <w:pStyle w:val="BodyText"/>
              <w:spacing w:before="0" w:after="0"/>
              <w:rPr>
                <w:sz w:val="22"/>
                <w:szCs w:val="22"/>
              </w:rPr>
            </w:pPr>
            <w:r>
              <w:rPr>
                <w:sz w:val="22"/>
                <w:szCs w:val="22"/>
              </w:rPr>
              <w:t>Car, n (%)</w:t>
            </w:r>
          </w:p>
        </w:tc>
        <w:tc>
          <w:tcPr>
            <w:tcW w:w="1980" w:type="dxa"/>
          </w:tcPr>
          <w:p w14:paraId="2E6ACC30" w14:textId="66A20F0C" w:rsidR="00912417" w:rsidRDefault="00912417" w:rsidP="004C61AF">
            <w:pPr>
              <w:pStyle w:val="BodyText"/>
              <w:spacing w:before="0" w:after="0"/>
              <w:rPr>
                <w:sz w:val="22"/>
                <w:szCs w:val="22"/>
              </w:rPr>
            </w:pPr>
            <w:r>
              <w:rPr>
                <w:sz w:val="22"/>
                <w:szCs w:val="22"/>
              </w:rPr>
              <w:t>GMC</w:t>
            </w:r>
          </w:p>
        </w:tc>
        <w:tc>
          <w:tcPr>
            <w:tcW w:w="1152" w:type="dxa"/>
          </w:tcPr>
          <w:p w14:paraId="522806E8" w14:textId="44F252BB" w:rsidR="00912417" w:rsidRPr="0072255B" w:rsidRDefault="00912417" w:rsidP="004C61AF">
            <w:pPr>
              <w:pStyle w:val="BodyText"/>
              <w:spacing w:before="0" w:after="0"/>
              <w:jc w:val="center"/>
              <w:rPr>
                <w:sz w:val="22"/>
                <w:szCs w:val="22"/>
              </w:rPr>
            </w:pPr>
            <w:r>
              <w:rPr>
                <w:sz w:val="22"/>
                <w:szCs w:val="22"/>
              </w:rPr>
              <w:t>X (XX.X)</w:t>
            </w:r>
          </w:p>
        </w:tc>
        <w:tc>
          <w:tcPr>
            <w:tcW w:w="1152" w:type="dxa"/>
          </w:tcPr>
          <w:p w14:paraId="649DD855" w14:textId="1F5CA73A" w:rsidR="00912417" w:rsidRPr="0072255B" w:rsidRDefault="00912417" w:rsidP="004C61AF">
            <w:pPr>
              <w:pStyle w:val="BodyText"/>
              <w:spacing w:before="0" w:after="0"/>
              <w:jc w:val="center"/>
              <w:rPr>
                <w:sz w:val="22"/>
                <w:szCs w:val="22"/>
              </w:rPr>
            </w:pPr>
            <w:r>
              <w:rPr>
                <w:sz w:val="22"/>
                <w:szCs w:val="22"/>
              </w:rPr>
              <w:t>X (XX.X)</w:t>
            </w:r>
          </w:p>
        </w:tc>
        <w:tc>
          <w:tcPr>
            <w:tcW w:w="1152" w:type="dxa"/>
          </w:tcPr>
          <w:p w14:paraId="16811DDB" w14:textId="40882700" w:rsidR="00912417" w:rsidRPr="0072255B" w:rsidRDefault="00912417" w:rsidP="004C61AF">
            <w:pPr>
              <w:pStyle w:val="BodyText"/>
              <w:spacing w:before="0" w:after="0"/>
              <w:jc w:val="center"/>
              <w:rPr>
                <w:sz w:val="22"/>
                <w:szCs w:val="22"/>
              </w:rPr>
            </w:pPr>
            <w:r>
              <w:rPr>
                <w:sz w:val="22"/>
                <w:szCs w:val="22"/>
              </w:rPr>
              <w:t>X (XX.X)</w:t>
            </w:r>
          </w:p>
        </w:tc>
        <w:tc>
          <w:tcPr>
            <w:tcW w:w="1152" w:type="dxa"/>
          </w:tcPr>
          <w:p w14:paraId="72632064" w14:textId="424CF70D" w:rsidR="00912417" w:rsidRPr="0072255B" w:rsidRDefault="00912417" w:rsidP="004C61AF">
            <w:pPr>
              <w:pStyle w:val="BodyText"/>
              <w:spacing w:before="0" w:after="0"/>
              <w:jc w:val="center"/>
              <w:rPr>
                <w:sz w:val="22"/>
                <w:szCs w:val="22"/>
              </w:rPr>
            </w:pPr>
            <w:r>
              <w:rPr>
                <w:sz w:val="22"/>
                <w:szCs w:val="22"/>
              </w:rPr>
              <w:t>X (XX.X)</w:t>
            </w:r>
          </w:p>
        </w:tc>
      </w:tr>
      <w:tr w:rsidR="00232280" w14:paraId="438D8B72" w14:textId="77777777" w:rsidTr="007B6F51">
        <w:tc>
          <w:tcPr>
            <w:tcW w:w="2520" w:type="dxa"/>
            <w:vMerge/>
          </w:tcPr>
          <w:p w14:paraId="76118E3A" w14:textId="77777777" w:rsidR="00912417" w:rsidRPr="0072255B" w:rsidRDefault="00912417" w:rsidP="004C61AF">
            <w:pPr>
              <w:pStyle w:val="BodyText"/>
              <w:spacing w:before="0" w:after="0"/>
              <w:rPr>
                <w:sz w:val="22"/>
                <w:szCs w:val="22"/>
              </w:rPr>
            </w:pPr>
          </w:p>
        </w:tc>
        <w:tc>
          <w:tcPr>
            <w:tcW w:w="1980" w:type="dxa"/>
          </w:tcPr>
          <w:p w14:paraId="1A8A2B54" w14:textId="0CFE7161" w:rsidR="00912417" w:rsidRDefault="00912417" w:rsidP="004C61AF">
            <w:pPr>
              <w:pStyle w:val="BodyText"/>
              <w:spacing w:before="0" w:after="0"/>
              <w:rPr>
                <w:sz w:val="22"/>
                <w:szCs w:val="22"/>
              </w:rPr>
            </w:pPr>
            <w:r>
              <w:rPr>
                <w:sz w:val="22"/>
                <w:szCs w:val="22"/>
              </w:rPr>
              <w:t>Toyota</w:t>
            </w:r>
          </w:p>
        </w:tc>
        <w:tc>
          <w:tcPr>
            <w:tcW w:w="1152" w:type="dxa"/>
          </w:tcPr>
          <w:p w14:paraId="41ACEA7D" w14:textId="1DAE9593" w:rsidR="00912417" w:rsidRPr="0072255B" w:rsidRDefault="00912417" w:rsidP="004C61AF">
            <w:pPr>
              <w:pStyle w:val="BodyText"/>
              <w:spacing w:before="0" w:after="0"/>
              <w:jc w:val="center"/>
              <w:rPr>
                <w:sz w:val="22"/>
                <w:szCs w:val="22"/>
              </w:rPr>
            </w:pPr>
            <w:r>
              <w:rPr>
                <w:sz w:val="22"/>
                <w:szCs w:val="22"/>
              </w:rPr>
              <w:t>X (XX.X)</w:t>
            </w:r>
          </w:p>
        </w:tc>
        <w:tc>
          <w:tcPr>
            <w:tcW w:w="1152" w:type="dxa"/>
          </w:tcPr>
          <w:p w14:paraId="21ACA75C" w14:textId="4DACF8CD" w:rsidR="00912417" w:rsidRPr="0072255B" w:rsidRDefault="00912417" w:rsidP="004C61AF">
            <w:pPr>
              <w:pStyle w:val="BodyText"/>
              <w:spacing w:before="0" w:after="0"/>
              <w:jc w:val="center"/>
              <w:rPr>
                <w:sz w:val="22"/>
                <w:szCs w:val="22"/>
              </w:rPr>
            </w:pPr>
            <w:r>
              <w:rPr>
                <w:sz w:val="22"/>
                <w:szCs w:val="22"/>
              </w:rPr>
              <w:t>X (XX.X)</w:t>
            </w:r>
          </w:p>
        </w:tc>
        <w:tc>
          <w:tcPr>
            <w:tcW w:w="1152" w:type="dxa"/>
          </w:tcPr>
          <w:p w14:paraId="779D481D" w14:textId="7FD1A67D" w:rsidR="00912417" w:rsidRPr="0072255B" w:rsidRDefault="00912417" w:rsidP="004C61AF">
            <w:pPr>
              <w:pStyle w:val="BodyText"/>
              <w:spacing w:before="0" w:after="0"/>
              <w:jc w:val="center"/>
              <w:rPr>
                <w:sz w:val="22"/>
                <w:szCs w:val="22"/>
              </w:rPr>
            </w:pPr>
            <w:r>
              <w:rPr>
                <w:sz w:val="22"/>
                <w:szCs w:val="22"/>
              </w:rPr>
              <w:t>X (XX.X)</w:t>
            </w:r>
          </w:p>
        </w:tc>
        <w:tc>
          <w:tcPr>
            <w:tcW w:w="1152" w:type="dxa"/>
          </w:tcPr>
          <w:p w14:paraId="67E47C9D" w14:textId="28ECF755" w:rsidR="00912417" w:rsidRPr="0072255B" w:rsidRDefault="00912417" w:rsidP="004C61AF">
            <w:pPr>
              <w:pStyle w:val="BodyText"/>
              <w:spacing w:before="0" w:after="0"/>
              <w:jc w:val="center"/>
              <w:rPr>
                <w:sz w:val="22"/>
                <w:szCs w:val="22"/>
              </w:rPr>
            </w:pPr>
            <w:r>
              <w:rPr>
                <w:sz w:val="22"/>
                <w:szCs w:val="22"/>
              </w:rPr>
              <w:t>X (XX.X)</w:t>
            </w:r>
          </w:p>
        </w:tc>
      </w:tr>
      <w:tr w:rsidR="00232280" w14:paraId="7A1ED467" w14:textId="77777777" w:rsidTr="007B6F51">
        <w:tc>
          <w:tcPr>
            <w:tcW w:w="2520" w:type="dxa"/>
            <w:vMerge/>
          </w:tcPr>
          <w:p w14:paraId="282B6A49" w14:textId="77777777" w:rsidR="00912417" w:rsidRPr="0072255B" w:rsidRDefault="00912417" w:rsidP="004C61AF">
            <w:pPr>
              <w:pStyle w:val="BodyText"/>
              <w:spacing w:before="0" w:after="0"/>
              <w:rPr>
                <w:sz w:val="22"/>
                <w:szCs w:val="22"/>
              </w:rPr>
            </w:pPr>
          </w:p>
        </w:tc>
        <w:tc>
          <w:tcPr>
            <w:tcW w:w="1980" w:type="dxa"/>
          </w:tcPr>
          <w:p w14:paraId="24992C24" w14:textId="2DF22750" w:rsidR="00912417" w:rsidRDefault="00912417" w:rsidP="004C61AF">
            <w:pPr>
              <w:pStyle w:val="BodyText"/>
              <w:spacing w:before="0" w:after="0"/>
              <w:rPr>
                <w:sz w:val="22"/>
                <w:szCs w:val="22"/>
              </w:rPr>
            </w:pPr>
            <w:r>
              <w:rPr>
                <w:sz w:val="22"/>
                <w:szCs w:val="22"/>
              </w:rPr>
              <w:t>Honda</w:t>
            </w:r>
          </w:p>
        </w:tc>
        <w:tc>
          <w:tcPr>
            <w:tcW w:w="1152" w:type="dxa"/>
          </w:tcPr>
          <w:p w14:paraId="233F2EB5" w14:textId="25D93D57" w:rsidR="00912417" w:rsidRPr="0072255B" w:rsidRDefault="00912417" w:rsidP="004C61AF">
            <w:pPr>
              <w:pStyle w:val="BodyText"/>
              <w:spacing w:before="0" w:after="0"/>
              <w:jc w:val="center"/>
              <w:rPr>
                <w:sz w:val="22"/>
                <w:szCs w:val="22"/>
              </w:rPr>
            </w:pPr>
            <w:r>
              <w:rPr>
                <w:sz w:val="22"/>
                <w:szCs w:val="22"/>
              </w:rPr>
              <w:t>X (XX.X)</w:t>
            </w:r>
          </w:p>
        </w:tc>
        <w:tc>
          <w:tcPr>
            <w:tcW w:w="1152" w:type="dxa"/>
          </w:tcPr>
          <w:p w14:paraId="49EF901F" w14:textId="1A12F4B2" w:rsidR="00912417" w:rsidRPr="0072255B" w:rsidRDefault="00912417" w:rsidP="004C61AF">
            <w:pPr>
              <w:pStyle w:val="BodyText"/>
              <w:spacing w:before="0" w:after="0"/>
              <w:jc w:val="center"/>
              <w:rPr>
                <w:sz w:val="22"/>
                <w:szCs w:val="22"/>
              </w:rPr>
            </w:pPr>
            <w:r>
              <w:rPr>
                <w:sz w:val="22"/>
                <w:szCs w:val="22"/>
              </w:rPr>
              <w:t>X (XX.X)</w:t>
            </w:r>
          </w:p>
        </w:tc>
        <w:tc>
          <w:tcPr>
            <w:tcW w:w="1152" w:type="dxa"/>
          </w:tcPr>
          <w:p w14:paraId="0678E236" w14:textId="64420C15" w:rsidR="00912417" w:rsidRPr="0072255B" w:rsidRDefault="00912417" w:rsidP="004C61AF">
            <w:pPr>
              <w:pStyle w:val="BodyText"/>
              <w:spacing w:before="0" w:after="0"/>
              <w:jc w:val="center"/>
              <w:rPr>
                <w:sz w:val="22"/>
                <w:szCs w:val="22"/>
              </w:rPr>
            </w:pPr>
            <w:r>
              <w:rPr>
                <w:sz w:val="22"/>
                <w:szCs w:val="22"/>
              </w:rPr>
              <w:t>X (XX.X)</w:t>
            </w:r>
          </w:p>
        </w:tc>
        <w:tc>
          <w:tcPr>
            <w:tcW w:w="1152" w:type="dxa"/>
          </w:tcPr>
          <w:p w14:paraId="668AE923" w14:textId="54D65D0A" w:rsidR="00912417" w:rsidRPr="0072255B" w:rsidRDefault="00912417" w:rsidP="004C61AF">
            <w:pPr>
              <w:pStyle w:val="BodyText"/>
              <w:spacing w:before="0" w:after="0"/>
              <w:jc w:val="center"/>
              <w:rPr>
                <w:sz w:val="22"/>
                <w:szCs w:val="22"/>
              </w:rPr>
            </w:pPr>
            <w:r>
              <w:rPr>
                <w:sz w:val="22"/>
                <w:szCs w:val="22"/>
              </w:rPr>
              <w:t>X (XX.X)</w:t>
            </w:r>
          </w:p>
        </w:tc>
      </w:tr>
      <w:tr w:rsidR="00232280" w14:paraId="07F058EE" w14:textId="77777777" w:rsidTr="007B6F51">
        <w:tc>
          <w:tcPr>
            <w:tcW w:w="2520" w:type="dxa"/>
            <w:vMerge/>
          </w:tcPr>
          <w:p w14:paraId="1E6154FC" w14:textId="77777777" w:rsidR="00912417" w:rsidRPr="0072255B" w:rsidRDefault="00912417" w:rsidP="004C61AF">
            <w:pPr>
              <w:pStyle w:val="BodyText"/>
              <w:spacing w:before="0" w:after="0"/>
              <w:rPr>
                <w:sz w:val="22"/>
                <w:szCs w:val="22"/>
              </w:rPr>
            </w:pPr>
          </w:p>
        </w:tc>
        <w:tc>
          <w:tcPr>
            <w:tcW w:w="1980" w:type="dxa"/>
          </w:tcPr>
          <w:p w14:paraId="1705F854" w14:textId="4DB57993" w:rsidR="00912417" w:rsidRDefault="00912417" w:rsidP="004C61AF">
            <w:pPr>
              <w:pStyle w:val="BodyText"/>
              <w:spacing w:before="0" w:after="0"/>
              <w:rPr>
                <w:sz w:val="22"/>
                <w:szCs w:val="22"/>
              </w:rPr>
            </w:pPr>
            <w:r>
              <w:rPr>
                <w:sz w:val="22"/>
                <w:szCs w:val="22"/>
              </w:rPr>
              <w:t>Other</w:t>
            </w:r>
          </w:p>
        </w:tc>
        <w:tc>
          <w:tcPr>
            <w:tcW w:w="1152" w:type="dxa"/>
          </w:tcPr>
          <w:p w14:paraId="5B146B82" w14:textId="3FAEF859" w:rsidR="00912417" w:rsidRPr="0072255B" w:rsidRDefault="00912417" w:rsidP="004C61AF">
            <w:pPr>
              <w:pStyle w:val="BodyText"/>
              <w:spacing w:before="0" w:after="0"/>
              <w:jc w:val="center"/>
              <w:rPr>
                <w:sz w:val="22"/>
                <w:szCs w:val="22"/>
              </w:rPr>
            </w:pPr>
            <w:r>
              <w:rPr>
                <w:sz w:val="22"/>
                <w:szCs w:val="22"/>
              </w:rPr>
              <w:t>X (XX.X)</w:t>
            </w:r>
          </w:p>
        </w:tc>
        <w:tc>
          <w:tcPr>
            <w:tcW w:w="1152" w:type="dxa"/>
          </w:tcPr>
          <w:p w14:paraId="396D2E86" w14:textId="367A33CB" w:rsidR="00912417" w:rsidRPr="0072255B" w:rsidRDefault="00912417" w:rsidP="004C61AF">
            <w:pPr>
              <w:pStyle w:val="BodyText"/>
              <w:spacing w:before="0" w:after="0"/>
              <w:jc w:val="center"/>
              <w:rPr>
                <w:sz w:val="22"/>
                <w:szCs w:val="22"/>
              </w:rPr>
            </w:pPr>
            <w:r>
              <w:rPr>
                <w:sz w:val="22"/>
                <w:szCs w:val="22"/>
              </w:rPr>
              <w:t>X (XX.X)</w:t>
            </w:r>
          </w:p>
        </w:tc>
        <w:tc>
          <w:tcPr>
            <w:tcW w:w="1152" w:type="dxa"/>
          </w:tcPr>
          <w:p w14:paraId="2C9E8B6B" w14:textId="0921B4D6" w:rsidR="00912417" w:rsidRPr="0072255B" w:rsidRDefault="00912417" w:rsidP="004C61AF">
            <w:pPr>
              <w:pStyle w:val="BodyText"/>
              <w:spacing w:before="0" w:after="0"/>
              <w:jc w:val="center"/>
              <w:rPr>
                <w:sz w:val="22"/>
                <w:szCs w:val="22"/>
              </w:rPr>
            </w:pPr>
            <w:r>
              <w:rPr>
                <w:sz w:val="22"/>
                <w:szCs w:val="22"/>
              </w:rPr>
              <w:t>X (XX.X)</w:t>
            </w:r>
          </w:p>
        </w:tc>
        <w:tc>
          <w:tcPr>
            <w:tcW w:w="1152" w:type="dxa"/>
          </w:tcPr>
          <w:p w14:paraId="59575F50" w14:textId="6D233128" w:rsidR="00912417" w:rsidRPr="0072255B" w:rsidRDefault="00912417" w:rsidP="004C61AF">
            <w:pPr>
              <w:pStyle w:val="BodyText"/>
              <w:spacing w:before="0" w:after="0"/>
              <w:jc w:val="center"/>
              <w:rPr>
                <w:sz w:val="22"/>
                <w:szCs w:val="22"/>
              </w:rPr>
            </w:pPr>
            <w:r>
              <w:rPr>
                <w:sz w:val="22"/>
                <w:szCs w:val="22"/>
              </w:rPr>
              <w:t>X (XX.X)</w:t>
            </w:r>
          </w:p>
        </w:tc>
      </w:tr>
      <w:tr w:rsidR="00417BE5" w14:paraId="3BDF4962" w14:textId="77777777" w:rsidTr="007B6F51">
        <w:tc>
          <w:tcPr>
            <w:tcW w:w="2520" w:type="dxa"/>
          </w:tcPr>
          <w:p w14:paraId="4FF9C536" w14:textId="77777777" w:rsidR="004C61AF" w:rsidRPr="0072255B" w:rsidRDefault="004C61AF" w:rsidP="004C61AF">
            <w:pPr>
              <w:pStyle w:val="BodyText"/>
              <w:spacing w:before="0" w:after="0"/>
              <w:rPr>
                <w:sz w:val="22"/>
                <w:szCs w:val="22"/>
              </w:rPr>
            </w:pPr>
          </w:p>
        </w:tc>
        <w:tc>
          <w:tcPr>
            <w:tcW w:w="1980" w:type="dxa"/>
          </w:tcPr>
          <w:p w14:paraId="3C0F9A6F" w14:textId="77777777" w:rsidR="004C61AF" w:rsidRDefault="004C61AF" w:rsidP="004C61AF">
            <w:pPr>
              <w:pStyle w:val="BodyText"/>
              <w:spacing w:before="0" w:after="0"/>
              <w:rPr>
                <w:sz w:val="22"/>
                <w:szCs w:val="22"/>
              </w:rPr>
            </w:pPr>
          </w:p>
        </w:tc>
        <w:tc>
          <w:tcPr>
            <w:tcW w:w="1152" w:type="dxa"/>
          </w:tcPr>
          <w:p w14:paraId="3DA46ACB" w14:textId="77777777" w:rsidR="004C61AF" w:rsidRDefault="004C61AF" w:rsidP="004C61AF">
            <w:pPr>
              <w:pStyle w:val="BodyText"/>
              <w:spacing w:before="0" w:after="0"/>
              <w:jc w:val="center"/>
              <w:rPr>
                <w:sz w:val="22"/>
                <w:szCs w:val="22"/>
              </w:rPr>
            </w:pPr>
          </w:p>
        </w:tc>
        <w:tc>
          <w:tcPr>
            <w:tcW w:w="1152" w:type="dxa"/>
          </w:tcPr>
          <w:p w14:paraId="67A1B8BF" w14:textId="77777777" w:rsidR="004C61AF" w:rsidRDefault="004C61AF" w:rsidP="004C61AF">
            <w:pPr>
              <w:pStyle w:val="BodyText"/>
              <w:spacing w:before="0" w:after="0"/>
              <w:jc w:val="center"/>
              <w:rPr>
                <w:sz w:val="22"/>
                <w:szCs w:val="22"/>
              </w:rPr>
            </w:pPr>
          </w:p>
        </w:tc>
        <w:tc>
          <w:tcPr>
            <w:tcW w:w="1152" w:type="dxa"/>
          </w:tcPr>
          <w:p w14:paraId="423970C5" w14:textId="77777777" w:rsidR="004C61AF" w:rsidRDefault="004C61AF" w:rsidP="004C61AF">
            <w:pPr>
              <w:pStyle w:val="BodyText"/>
              <w:spacing w:before="0" w:after="0"/>
              <w:jc w:val="center"/>
              <w:rPr>
                <w:sz w:val="22"/>
                <w:szCs w:val="22"/>
              </w:rPr>
            </w:pPr>
          </w:p>
        </w:tc>
        <w:tc>
          <w:tcPr>
            <w:tcW w:w="1152" w:type="dxa"/>
          </w:tcPr>
          <w:p w14:paraId="30A8194C" w14:textId="77777777" w:rsidR="004C61AF" w:rsidRDefault="004C61AF" w:rsidP="004C61AF">
            <w:pPr>
              <w:pStyle w:val="BodyText"/>
              <w:spacing w:before="0" w:after="0"/>
              <w:jc w:val="center"/>
              <w:rPr>
                <w:sz w:val="22"/>
                <w:szCs w:val="22"/>
              </w:rPr>
            </w:pPr>
          </w:p>
        </w:tc>
      </w:tr>
      <w:tr w:rsidR="00232280" w14:paraId="300BB70C" w14:textId="77777777" w:rsidTr="007B6F51">
        <w:tc>
          <w:tcPr>
            <w:tcW w:w="2520" w:type="dxa"/>
            <w:vMerge w:val="restart"/>
          </w:tcPr>
          <w:p w14:paraId="000F071A" w14:textId="441B9521" w:rsidR="00912417" w:rsidRPr="0072255B" w:rsidRDefault="00912417" w:rsidP="004C61AF">
            <w:pPr>
              <w:pStyle w:val="BodyText"/>
              <w:spacing w:before="0" w:after="0"/>
              <w:rPr>
                <w:sz w:val="22"/>
                <w:szCs w:val="22"/>
              </w:rPr>
            </w:pPr>
            <w:r>
              <w:rPr>
                <w:sz w:val="22"/>
                <w:szCs w:val="22"/>
              </w:rPr>
              <w:t>Weather Condition, n (%)</w:t>
            </w:r>
          </w:p>
        </w:tc>
        <w:tc>
          <w:tcPr>
            <w:tcW w:w="1980" w:type="dxa"/>
          </w:tcPr>
          <w:p w14:paraId="5B902365" w14:textId="2E5F7FF6" w:rsidR="00912417" w:rsidRDefault="00912417" w:rsidP="004C61AF">
            <w:pPr>
              <w:pStyle w:val="BodyText"/>
              <w:spacing w:before="0" w:after="0"/>
              <w:rPr>
                <w:sz w:val="22"/>
                <w:szCs w:val="22"/>
              </w:rPr>
            </w:pPr>
            <w:r>
              <w:rPr>
                <w:sz w:val="22"/>
                <w:szCs w:val="22"/>
              </w:rPr>
              <w:t>Clear</w:t>
            </w:r>
          </w:p>
        </w:tc>
        <w:tc>
          <w:tcPr>
            <w:tcW w:w="1152" w:type="dxa"/>
          </w:tcPr>
          <w:p w14:paraId="43AAC750" w14:textId="04F23BFD" w:rsidR="00912417" w:rsidRDefault="00912417" w:rsidP="004C61AF">
            <w:pPr>
              <w:pStyle w:val="BodyText"/>
              <w:spacing w:before="0" w:after="0"/>
              <w:jc w:val="center"/>
              <w:rPr>
                <w:sz w:val="22"/>
                <w:szCs w:val="22"/>
              </w:rPr>
            </w:pPr>
            <w:r>
              <w:rPr>
                <w:sz w:val="22"/>
                <w:szCs w:val="22"/>
              </w:rPr>
              <w:t>X (XX.X)</w:t>
            </w:r>
          </w:p>
        </w:tc>
        <w:tc>
          <w:tcPr>
            <w:tcW w:w="1152" w:type="dxa"/>
          </w:tcPr>
          <w:p w14:paraId="09AD2594" w14:textId="5BF41394" w:rsidR="00912417" w:rsidRDefault="00912417" w:rsidP="004C61AF">
            <w:pPr>
              <w:pStyle w:val="BodyText"/>
              <w:spacing w:before="0" w:after="0"/>
              <w:jc w:val="center"/>
              <w:rPr>
                <w:sz w:val="22"/>
                <w:szCs w:val="22"/>
              </w:rPr>
            </w:pPr>
            <w:r>
              <w:rPr>
                <w:sz w:val="22"/>
                <w:szCs w:val="22"/>
              </w:rPr>
              <w:t>X (XX.X)</w:t>
            </w:r>
          </w:p>
        </w:tc>
        <w:tc>
          <w:tcPr>
            <w:tcW w:w="1152" w:type="dxa"/>
          </w:tcPr>
          <w:p w14:paraId="52874641" w14:textId="3D9FF739" w:rsidR="00912417" w:rsidRDefault="00912417" w:rsidP="004C61AF">
            <w:pPr>
              <w:pStyle w:val="BodyText"/>
              <w:spacing w:before="0" w:after="0"/>
              <w:jc w:val="center"/>
              <w:rPr>
                <w:sz w:val="22"/>
                <w:szCs w:val="22"/>
              </w:rPr>
            </w:pPr>
            <w:r>
              <w:rPr>
                <w:sz w:val="22"/>
                <w:szCs w:val="22"/>
              </w:rPr>
              <w:t>X (XX.X)</w:t>
            </w:r>
          </w:p>
        </w:tc>
        <w:tc>
          <w:tcPr>
            <w:tcW w:w="1152" w:type="dxa"/>
          </w:tcPr>
          <w:p w14:paraId="2A9EFAE4" w14:textId="3CDC131C" w:rsidR="00912417" w:rsidRDefault="00912417" w:rsidP="004C61AF">
            <w:pPr>
              <w:pStyle w:val="BodyText"/>
              <w:spacing w:before="0" w:after="0"/>
              <w:jc w:val="center"/>
              <w:rPr>
                <w:sz w:val="22"/>
                <w:szCs w:val="22"/>
              </w:rPr>
            </w:pPr>
            <w:r>
              <w:rPr>
                <w:sz w:val="22"/>
                <w:szCs w:val="22"/>
              </w:rPr>
              <w:t>X (XX.X)</w:t>
            </w:r>
          </w:p>
        </w:tc>
      </w:tr>
      <w:tr w:rsidR="00232280" w14:paraId="6ED080E2" w14:textId="77777777" w:rsidTr="007B6F51">
        <w:tc>
          <w:tcPr>
            <w:tcW w:w="2520" w:type="dxa"/>
            <w:vMerge/>
          </w:tcPr>
          <w:p w14:paraId="4C7A265E" w14:textId="77777777" w:rsidR="00912417" w:rsidRPr="0072255B" w:rsidRDefault="00912417" w:rsidP="004C61AF">
            <w:pPr>
              <w:pStyle w:val="BodyText"/>
              <w:spacing w:before="0" w:after="0"/>
              <w:rPr>
                <w:sz w:val="22"/>
                <w:szCs w:val="22"/>
              </w:rPr>
            </w:pPr>
          </w:p>
        </w:tc>
        <w:tc>
          <w:tcPr>
            <w:tcW w:w="1980" w:type="dxa"/>
          </w:tcPr>
          <w:p w14:paraId="051ECA48" w14:textId="64020E5D" w:rsidR="00912417" w:rsidRDefault="00912417" w:rsidP="004C61AF">
            <w:pPr>
              <w:pStyle w:val="BodyText"/>
              <w:spacing w:before="0" w:after="0"/>
              <w:rPr>
                <w:sz w:val="22"/>
                <w:szCs w:val="22"/>
              </w:rPr>
            </w:pPr>
            <w:r>
              <w:rPr>
                <w:sz w:val="22"/>
                <w:szCs w:val="22"/>
              </w:rPr>
              <w:t>Icy</w:t>
            </w:r>
          </w:p>
        </w:tc>
        <w:tc>
          <w:tcPr>
            <w:tcW w:w="1152" w:type="dxa"/>
          </w:tcPr>
          <w:p w14:paraId="0942CF60" w14:textId="61D5E4FF" w:rsidR="00912417" w:rsidRDefault="00912417" w:rsidP="004C61AF">
            <w:pPr>
              <w:pStyle w:val="BodyText"/>
              <w:spacing w:before="0" w:after="0"/>
              <w:jc w:val="center"/>
              <w:rPr>
                <w:sz w:val="22"/>
                <w:szCs w:val="22"/>
              </w:rPr>
            </w:pPr>
            <w:r>
              <w:rPr>
                <w:sz w:val="22"/>
                <w:szCs w:val="22"/>
              </w:rPr>
              <w:t>X (XX.X)</w:t>
            </w:r>
          </w:p>
        </w:tc>
        <w:tc>
          <w:tcPr>
            <w:tcW w:w="1152" w:type="dxa"/>
          </w:tcPr>
          <w:p w14:paraId="631A5796" w14:textId="65BF03F2" w:rsidR="00912417" w:rsidRDefault="00912417" w:rsidP="004C61AF">
            <w:pPr>
              <w:pStyle w:val="BodyText"/>
              <w:spacing w:before="0" w:after="0"/>
              <w:jc w:val="center"/>
              <w:rPr>
                <w:sz w:val="22"/>
                <w:szCs w:val="22"/>
              </w:rPr>
            </w:pPr>
            <w:r>
              <w:rPr>
                <w:sz w:val="22"/>
                <w:szCs w:val="22"/>
              </w:rPr>
              <w:t>X (XX.X)</w:t>
            </w:r>
          </w:p>
        </w:tc>
        <w:tc>
          <w:tcPr>
            <w:tcW w:w="1152" w:type="dxa"/>
          </w:tcPr>
          <w:p w14:paraId="049EFACD" w14:textId="6C0737AC" w:rsidR="00912417" w:rsidRDefault="00912417" w:rsidP="004C61AF">
            <w:pPr>
              <w:pStyle w:val="BodyText"/>
              <w:spacing w:before="0" w:after="0"/>
              <w:jc w:val="center"/>
              <w:rPr>
                <w:sz w:val="22"/>
                <w:szCs w:val="22"/>
              </w:rPr>
            </w:pPr>
            <w:r>
              <w:rPr>
                <w:sz w:val="22"/>
                <w:szCs w:val="22"/>
              </w:rPr>
              <w:t>X (XX.X)</w:t>
            </w:r>
          </w:p>
        </w:tc>
        <w:tc>
          <w:tcPr>
            <w:tcW w:w="1152" w:type="dxa"/>
          </w:tcPr>
          <w:p w14:paraId="62082DC3" w14:textId="6BEFBCBD" w:rsidR="00912417" w:rsidRDefault="00912417" w:rsidP="004C61AF">
            <w:pPr>
              <w:pStyle w:val="BodyText"/>
              <w:spacing w:before="0" w:after="0"/>
              <w:jc w:val="center"/>
              <w:rPr>
                <w:sz w:val="22"/>
                <w:szCs w:val="22"/>
              </w:rPr>
            </w:pPr>
            <w:r>
              <w:rPr>
                <w:sz w:val="22"/>
                <w:szCs w:val="22"/>
              </w:rPr>
              <w:t>X (XX.X)</w:t>
            </w:r>
          </w:p>
        </w:tc>
      </w:tr>
      <w:tr w:rsidR="00232280" w14:paraId="39FE20E6" w14:textId="77777777" w:rsidTr="007B6F51">
        <w:tc>
          <w:tcPr>
            <w:tcW w:w="2520" w:type="dxa"/>
            <w:vMerge/>
          </w:tcPr>
          <w:p w14:paraId="4FED3F48" w14:textId="77777777" w:rsidR="00912417" w:rsidRPr="0072255B" w:rsidRDefault="00912417" w:rsidP="004C61AF">
            <w:pPr>
              <w:pStyle w:val="BodyText"/>
              <w:spacing w:before="0" w:after="0"/>
              <w:rPr>
                <w:sz w:val="22"/>
                <w:szCs w:val="22"/>
              </w:rPr>
            </w:pPr>
          </w:p>
        </w:tc>
        <w:tc>
          <w:tcPr>
            <w:tcW w:w="1980" w:type="dxa"/>
          </w:tcPr>
          <w:p w14:paraId="5BA19D9F" w14:textId="5FBED427" w:rsidR="00912417" w:rsidRDefault="00912417" w:rsidP="004C61AF">
            <w:pPr>
              <w:pStyle w:val="BodyText"/>
              <w:spacing w:before="0" w:after="0"/>
              <w:rPr>
                <w:sz w:val="22"/>
                <w:szCs w:val="22"/>
              </w:rPr>
            </w:pPr>
            <w:r>
              <w:rPr>
                <w:sz w:val="22"/>
                <w:szCs w:val="22"/>
              </w:rPr>
              <w:t>Snowy</w:t>
            </w:r>
          </w:p>
        </w:tc>
        <w:tc>
          <w:tcPr>
            <w:tcW w:w="1152" w:type="dxa"/>
          </w:tcPr>
          <w:p w14:paraId="6228CF40" w14:textId="67289738" w:rsidR="00912417" w:rsidRDefault="00912417" w:rsidP="004C61AF">
            <w:pPr>
              <w:pStyle w:val="BodyText"/>
              <w:spacing w:before="0" w:after="0"/>
              <w:jc w:val="center"/>
              <w:rPr>
                <w:sz w:val="22"/>
                <w:szCs w:val="22"/>
              </w:rPr>
            </w:pPr>
            <w:r>
              <w:rPr>
                <w:sz w:val="22"/>
                <w:szCs w:val="22"/>
              </w:rPr>
              <w:t>X (XX.X)</w:t>
            </w:r>
          </w:p>
        </w:tc>
        <w:tc>
          <w:tcPr>
            <w:tcW w:w="1152" w:type="dxa"/>
          </w:tcPr>
          <w:p w14:paraId="52A3B911" w14:textId="1B3E233A" w:rsidR="00912417" w:rsidRDefault="00912417" w:rsidP="004C61AF">
            <w:pPr>
              <w:pStyle w:val="BodyText"/>
              <w:spacing w:before="0" w:after="0"/>
              <w:jc w:val="center"/>
              <w:rPr>
                <w:sz w:val="22"/>
                <w:szCs w:val="22"/>
              </w:rPr>
            </w:pPr>
            <w:r>
              <w:rPr>
                <w:sz w:val="22"/>
                <w:szCs w:val="22"/>
              </w:rPr>
              <w:t>X (XX.X)</w:t>
            </w:r>
          </w:p>
        </w:tc>
        <w:tc>
          <w:tcPr>
            <w:tcW w:w="1152" w:type="dxa"/>
          </w:tcPr>
          <w:p w14:paraId="6DFFB3D0" w14:textId="39DA206B" w:rsidR="00912417" w:rsidRDefault="00912417" w:rsidP="004C61AF">
            <w:pPr>
              <w:pStyle w:val="BodyText"/>
              <w:spacing w:before="0" w:after="0"/>
              <w:jc w:val="center"/>
              <w:rPr>
                <w:sz w:val="22"/>
                <w:szCs w:val="22"/>
              </w:rPr>
            </w:pPr>
            <w:r>
              <w:rPr>
                <w:sz w:val="22"/>
                <w:szCs w:val="22"/>
              </w:rPr>
              <w:t>X (XX.X)</w:t>
            </w:r>
          </w:p>
        </w:tc>
        <w:tc>
          <w:tcPr>
            <w:tcW w:w="1152" w:type="dxa"/>
          </w:tcPr>
          <w:p w14:paraId="05A22F52" w14:textId="001A7321" w:rsidR="00912417" w:rsidRDefault="00912417" w:rsidP="004C61AF">
            <w:pPr>
              <w:pStyle w:val="BodyText"/>
              <w:spacing w:before="0" w:after="0"/>
              <w:jc w:val="center"/>
              <w:rPr>
                <w:sz w:val="22"/>
                <w:szCs w:val="22"/>
              </w:rPr>
            </w:pPr>
            <w:r>
              <w:rPr>
                <w:sz w:val="22"/>
                <w:szCs w:val="22"/>
              </w:rPr>
              <w:t>X (XX.X)</w:t>
            </w:r>
          </w:p>
        </w:tc>
      </w:tr>
      <w:tr w:rsidR="00232280" w14:paraId="4030643B" w14:textId="77777777" w:rsidTr="007B6F51">
        <w:tc>
          <w:tcPr>
            <w:tcW w:w="2520" w:type="dxa"/>
            <w:vMerge/>
          </w:tcPr>
          <w:p w14:paraId="2F4F6406" w14:textId="77777777" w:rsidR="00912417" w:rsidRPr="0072255B" w:rsidRDefault="00912417" w:rsidP="004C61AF">
            <w:pPr>
              <w:pStyle w:val="BodyText"/>
              <w:spacing w:before="0" w:after="0"/>
              <w:rPr>
                <w:sz w:val="22"/>
                <w:szCs w:val="22"/>
              </w:rPr>
            </w:pPr>
          </w:p>
        </w:tc>
        <w:tc>
          <w:tcPr>
            <w:tcW w:w="1980" w:type="dxa"/>
          </w:tcPr>
          <w:p w14:paraId="13BD0855" w14:textId="01DF7BD7" w:rsidR="00912417" w:rsidRDefault="00912417" w:rsidP="004C61AF">
            <w:pPr>
              <w:pStyle w:val="BodyText"/>
              <w:spacing w:before="0" w:after="0"/>
              <w:rPr>
                <w:sz w:val="22"/>
                <w:szCs w:val="22"/>
              </w:rPr>
            </w:pPr>
            <w:r>
              <w:rPr>
                <w:sz w:val="22"/>
                <w:szCs w:val="22"/>
              </w:rPr>
              <w:t>Wet</w:t>
            </w:r>
          </w:p>
        </w:tc>
        <w:tc>
          <w:tcPr>
            <w:tcW w:w="1152" w:type="dxa"/>
          </w:tcPr>
          <w:p w14:paraId="55F569A9" w14:textId="11BF6CB1" w:rsidR="00912417" w:rsidRDefault="00912417" w:rsidP="004C61AF">
            <w:pPr>
              <w:pStyle w:val="BodyText"/>
              <w:spacing w:before="0" w:after="0"/>
              <w:jc w:val="center"/>
              <w:rPr>
                <w:sz w:val="22"/>
                <w:szCs w:val="22"/>
              </w:rPr>
            </w:pPr>
            <w:r>
              <w:rPr>
                <w:sz w:val="22"/>
                <w:szCs w:val="22"/>
              </w:rPr>
              <w:t>X (XX.X)</w:t>
            </w:r>
          </w:p>
        </w:tc>
        <w:tc>
          <w:tcPr>
            <w:tcW w:w="1152" w:type="dxa"/>
          </w:tcPr>
          <w:p w14:paraId="42E36EDB" w14:textId="77B98283" w:rsidR="00912417" w:rsidRDefault="00912417" w:rsidP="004C61AF">
            <w:pPr>
              <w:pStyle w:val="BodyText"/>
              <w:spacing w:before="0" w:after="0"/>
              <w:jc w:val="center"/>
              <w:rPr>
                <w:sz w:val="22"/>
                <w:szCs w:val="22"/>
              </w:rPr>
            </w:pPr>
            <w:r>
              <w:rPr>
                <w:sz w:val="22"/>
                <w:szCs w:val="22"/>
              </w:rPr>
              <w:t>X (XX.X)</w:t>
            </w:r>
          </w:p>
        </w:tc>
        <w:tc>
          <w:tcPr>
            <w:tcW w:w="1152" w:type="dxa"/>
          </w:tcPr>
          <w:p w14:paraId="2A20A811" w14:textId="22D0DD59" w:rsidR="00912417" w:rsidRDefault="00912417" w:rsidP="004C61AF">
            <w:pPr>
              <w:pStyle w:val="BodyText"/>
              <w:spacing w:before="0" w:after="0"/>
              <w:jc w:val="center"/>
              <w:rPr>
                <w:sz w:val="22"/>
                <w:szCs w:val="22"/>
              </w:rPr>
            </w:pPr>
            <w:r>
              <w:rPr>
                <w:sz w:val="22"/>
                <w:szCs w:val="22"/>
              </w:rPr>
              <w:t>X (XX.X)</w:t>
            </w:r>
          </w:p>
        </w:tc>
        <w:tc>
          <w:tcPr>
            <w:tcW w:w="1152" w:type="dxa"/>
          </w:tcPr>
          <w:p w14:paraId="41DC6C37" w14:textId="41C871D4" w:rsidR="00912417" w:rsidRDefault="00912417" w:rsidP="004C61AF">
            <w:pPr>
              <w:pStyle w:val="BodyText"/>
              <w:spacing w:before="0" w:after="0"/>
              <w:jc w:val="center"/>
              <w:rPr>
                <w:sz w:val="22"/>
                <w:szCs w:val="22"/>
              </w:rPr>
            </w:pPr>
            <w:r>
              <w:rPr>
                <w:sz w:val="22"/>
                <w:szCs w:val="22"/>
              </w:rPr>
              <w:t>X (XX.X)</w:t>
            </w:r>
          </w:p>
        </w:tc>
      </w:tr>
      <w:tr w:rsidR="00232280" w14:paraId="6BF5BAD7" w14:textId="77777777" w:rsidTr="007B6F51">
        <w:tc>
          <w:tcPr>
            <w:tcW w:w="2520" w:type="dxa"/>
            <w:vMerge/>
            <w:tcBorders>
              <w:bottom w:val="single" w:sz="4" w:space="0" w:color="auto"/>
            </w:tcBorders>
          </w:tcPr>
          <w:p w14:paraId="492DC9CB" w14:textId="77777777" w:rsidR="00912417" w:rsidRPr="0072255B" w:rsidRDefault="00912417" w:rsidP="004C61AF">
            <w:pPr>
              <w:pStyle w:val="BodyText"/>
              <w:spacing w:before="0" w:after="0"/>
              <w:rPr>
                <w:sz w:val="22"/>
                <w:szCs w:val="22"/>
              </w:rPr>
            </w:pPr>
          </w:p>
        </w:tc>
        <w:tc>
          <w:tcPr>
            <w:tcW w:w="1980" w:type="dxa"/>
            <w:tcBorders>
              <w:bottom w:val="single" w:sz="4" w:space="0" w:color="auto"/>
            </w:tcBorders>
          </w:tcPr>
          <w:p w14:paraId="7CA35838" w14:textId="72009E98" w:rsidR="00912417" w:rsidRDefault="00912417" w:rsidP="004C61AF">
            <w:pPr>
              <w:pStyle w:val="BodyText"/>
              <w:spacing w:before="0" w:after="0"/>
              <w:rPr>
                <w:sz w:val="22"/>
                <w:szCs w:val="22"/>
              </w:rPr>
            </w:pPr>
            <w:r>
              <w:rPr>
                <w:sz w:val="22"/>
                <w:szCs w:val="22"/>
              </w:rPr>
              <w:t>Windy</w:t>
            </w:r>
          </w:p>
        </w:tc>
        <w:tc>
          <w:tcPr>
            <w:tcW w:w="1152" w:type="dxa"/>
            <w:tcBorders>
              <w:bottom w:val="single" w:sz="4" w:space="0" w:color="auto"/>
            </w:tcBorders>
          </w:tcPr>
          <w:p w14:paraId="217C56A1" w14:textId="4351641B" w:rsidR="00912417" w:rsidRDefault="00912417" w:rsidP="004C61AF">
            <w:pPr>
              <w:pStyle w:val="BodyText"/>
              <w:spacing w:before="0" w:after="0"/>
              <w:jc w:val="center"/>
              <w:rPr>
                <w:sz w:val="22"/>
                <w:szCs w:val="22"/>
              </w:rPr>
            </w:pPr>
            <w:r>
              <w:rPr>
                <w:sz w:val="22"/>
                <w:szCs w:val="22"/>
              </w:rPr>
              <w:t>X (XX.X)</w:t>
            </w:r>
          </w:p>
        </w:tc>
        <w:tc>
          <w:tcPr>
            <w:tcW w:w="1152" w:type="dxa"/>
            <w:tcBorders>
              <w:bottom w:val="single" w:sz="4" w:space="0" w:color="auto"/>
            </w:tcBorders>
          </w:tcPr>
          <w:p w14:paraId="3A1422C0" w14:textId="247A47D0" w:rsidR="00912417" w:rsidRDefault="00912417" w:rsidP="004C61AF">
            <w:pPr>
              <w:pStyle w:val="BodyText"/>
              <w:spacing w:before="0" w:after="0"/>
              <w:jc w:val="center"/>
              <w:rPr>
                <w:sz w:val="22"/>
                <w:szCs w:val="22"/>
              </w:rPr>
            </w:pPr>
            <w:r>
              <w:rPr>
                <w:sz w:val="22"/>
                <w:szCs w:val="22"/>
              </w:rPr>
              <w:t>X (XX.X)</w:t>
            </w:r>
          </w:p>
        </w:tc>
        <w:tc>
          <w:tcPr>
            <w:tcW w:w="1152" w:type="dxa"/>
            <w:tcBorders>
              <w:bottom w:val="single" w:sz="4" w:space="0" w:color="auto"/>
            </w:tcBorders>
          </w:tcPr>
          <w:p w14:paraId="3185E56F" w14:textId="0221AE8A" w:rsidR="00912417" w:rsidRDefault="00912417" w:rsidP="004C61AF">
            <w:pPr>
              <w:pStyle w:val="BodyText"/>
              <w:spacing w:before="0" w:after="0"/>
              <w:jc w:val="center"/>
              <w:rPr>
                <w:sz w:val="22"/>
                <w:szCs w:val="22"/>
              </w:rPr>
            </w:pPr>
            <w:r>
              <w:rPr>
                <w:sz w:val="22"/>
                <w:szCs w:val="22"/>
              </w:rPr>
              <w:t>X (XX.X)</w:t>
            </w:r>
          </w:p>
        </w:tc>
        <w:tc>
          <w:tcPr>
            <w:tcW w:w="1152" w:type="dxa"/>
            <w:tcBorders>
              <w:bottom w:val="single" w:sz="4" w:space="0" w:color="auto"/>
            </w:tcBorders>
          </w:tcPr>
          <w:p w14:paraId="78BFAA50" w14:textId="61318B8B" w:rsidR="00912417" w:rsidRDefault="00912417" w:rsidP="004C61AF">
            <w:pPr>
              <w:pStyle w:val="BodyText"/>
              <w:spacing w:before="0" w:after="0"/>
              <w:jc w:val="center"/>
              <w:rPr>
                <w:sz w:val="22"/>
                <w:szCs w:val="22"/>
              </w:rPr>
            </w:pPr>
            <w:r>
              <w:rPr>
                <w:sz w:val="22"/>
                <w:szCs w:val="22"/>
              </w:rPr>
              <w:t>X (XX.X)</w:t>
            </w:r>
          </w:p>
        </w:tc>
      </w:tr>
    </w:tbl>
    <w:p w14:paraId="6133AEB6" w14:textId="77777777" w:rsidR="00A17554" w:rsidRDefault="00A17554" w:rsidP="00A17554">
      <w:pPr>
        <w:pStyle w:val="BodyText"/>
        <w:ind w:left="360"/>
      </w:pPr>
    </w:p>
    <w:p w14:paraId="5306B9E6" w14:textId="34908E9B" w:rsidR="002B20E6" w:rsidRDefault="00F932AF" w:rsidP="004C47EA">
      <w:pPr>
        <w:pStyle w:val="BodyText"/>
        <w:numPr>
          <w:ilvl w:val="0"/>
          <w:numId w:val="24"/>
        </w:numPr>
      </w:pPr>
      <w:r>
        <w:t>Evaluation of Stopping Criteria at Interim Analysis 1</w:t>
      </w:r>
    </w:p>
    <w:tbl>
      <w:tblPr>
        <w:tblStyle w:val="TableGrid"/>
        <w:tblW w:w="9990"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780"/>
        <w:gridCol w:w="2970"/>
      </w:tblGrid>
      <w:tr w:rsidR="002154B0" w14:paraId="4E200176" w14:textId="77777777" w:rsidTr="00AB25AD">
        <w:tc>
          <w:tcPr>
            <w:tcW w:w="3240" w:type="dxa"/>
            <w:tcBorders>
              <w:top w:val="single" w:sz="4" w:space="0" w:color="auto"/>
              <w:bottom w:val="single" w:sz="4" w:space="0" w:color="auto"/>
            </w:tcBorders>
          </w:tcPr>
          <w:p w14:paraId="697594EF" w14:textId="2668346A" w:rsidR="00587F95" w:rsidRPr="00CD0D43" w:rsidRDefault="00587F95" w:rsidP="00981E05">
            <w:pPr>
              <w:pStyle w:val="BodyText"/>
              <w:spacing w:before="0" w:after="0"/>
              <w:rPr>
                <w:sz w:val="22"/>
                <w:szCs w:val="22"/>
              </w:rPr>
            </w:pPr>
            <w:r w:rsidRPr="00CD0D43">
              <w:rPr>
                <w:sz w:val="22"/>
                <w:szCs w:val="22"/>
              </w:rPr>
              <w:t>P</w:t>
            </w:r>
            <w:r w:rsidR="00C377F3" w:rsidRPr="00CD0D43">
              <w:rPr>
                <w:sz w:val="22"/>
                <w:szCs w:val="22"/>
              </w:rPr>
              <w:t>arameter</w:t>
            </w:r>
          </w:p>
        </w:tc>
        <w:tc>
          <w:tcPr>
            <w:tcW w:w="3780" w:type="dxa"/>
            <w:tcBorders>
              <w:top w:val="single" w:sz="4" w:space="0" w:color="auto"/>
              <w:bottom w:val="single" w:sz="4" w:space="0" w:color="auto"/>
            </w:tcBorders>
          </w:tcPr>
          <w:p w14:paraId="5EDF7362" w14:textId="6044F3A9" w:rsidR="00587F95" w:rsidRPr="00CD0D43" w:rsidRDefault="00C377F3" w:rsidP="00981E05">
            <w:pPr>
              <w:pStyle w:val="BodyText"/>
              <w:spacing w:before="0" w:after="0"/>
              <w:rPr>
                <w:sz w:val="22"/>
                <w:szCs w:val="22"/>
              </w:rPr>
            </w:pPr>
            <w:r w:rsidRPr="00CD0D43">
              <w:rPr>
                <w:sz w:val="22"/>
                <w:szCs w:val="22"/>
              </w:rPr>
              <w:t>Description</w:t>
            </w:r>
          </w:p>
        </w:tc>
        <w:tc>
          <w:tcPr>
            <w:tcW w:w="2970" w:type="dxa"/>
            <w:tcBorders>
              <w:top w:val="single" w:sz="4" w:space="0" w:color="auto"/>
              <w:bottom w:val="single" w:sz="4" w:space="0" w:color="auto"/>
            </w:tcBorders>
          </w:tcPr>
          <w:p w14:paraId="3D5A5948" w14:textId="6552ED45" w:rsidR="00587F95" w:rsidRPr="00CD0D43" w:rsidRDefault="00C377F3" w:rsidP="00981E05">
            <w:pPr>
              <w:pStyle w:val="BodyText"/>
              <w:spacing w:before="0" w:after="0"/>
              <w:rPr>
                <w:sz w:val="22"/>
                <w:szCs w:val="22"/>
              </w:rPr>
            </w:pPr>
            <w:r w:rsidRPr="00CD0D43">
              <w:rPr>
                <w:sz w:val="22"/>
                <w:szCs w:val="22"/>
              </w:rPr>
              <w:t>Estimate (95% Credible Interval)</w:t>
            </w:r>
          </w:p>
        </w:tc>
      </w:tr>
      <w:tr w:rsidR="002154B0" w14:paraId="39FC4094" w14:textId="77777777" w:rsidTr="00AB25AD">
        <w:tc>
          <w:tcPr>
            <w:tcW w:w="3240" w:type="dxa"/>
            <w:tcBorders>
              <w:top w:val="single" w:sz="4" w:space="0" w:color="auto"/>
            </w:tcBorders>
          </w:tcPr>
          <w:p w14:paraId="3CE4F1B2" w14:textId="39A91070" w:rsidR="00587F95" w:rsidRPr="00EA6729" w:rsidRDefault="008E6333" w:rsidP="00981E05">
            <w:pPr>
              <w:pStyle w:val="BodyText"/>
              <w:spacing w:before="0" w:after="0"/>
              <w:rPr>
                <w:sz w:val="22"/>
                <w:szCs w:val="22"/>
              </w:rPr>
            </w:pPr>
            <m:oMathPara>
              <m:oMath>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0</m:t>
                    </m:r>
                  </m:sub>
                </m:sSub>
              </m:oMath>
            </m:oMathPara>
          </w:p>
        </w:tc>
        <w:tc>
          <w:tcPr>
            <w:tcW w:w="3780" w:type="dxa"/>
            <w:tcBorders>
              <w:top w:val="single" w:sz="4" w:space="0" w:color="auto"/>
            </w:tcBorders>
          </w:tcPr>
          <w:p w14:paraId="36190DBC" w14:textId="7E2EE2F8" w:rsidR="00587F95" w:rsidRPr="00EA6729" w:rsidRDefault="00BC72CB" w:rsidP="00981E05">
            <w:pPr>
              <w:pStyle w:val="BodyText"/>
              <w:spacing w:before="0" w:after="0"/>
              <w:rPr>
                <w:sz w:val="22"/>
                <w:szCs w:val="22"/>
              </w:rPr>
            </w:pPr>
            <w:r w:rsidRPr="00EA6729">
              <w:rPr>
                <w:sz w:val="22"/>
                <w:szCs w:val="22"/>
              </w:rPr>
              <w:t>Mean time for Plaza (Control)</w:t>
            </w:r>
          </w:p>
        </w:tc>
        <w:tc>
          <w:tcPr>
            <w:tcW w:w="2970" w:type="dxa"/>
            <w:tcBorders>
              <w:top w:val="single" w:sz="4" w:space="0" w:color="auto"/>
            </w:tcBorders>
          </w:tcPr>
          <w:p w14:paraId="7A30B77D" w14:textId="49293830" w:rsidR="00587F95" w:rsidRPr="00EA6729" w:rsidRDefault="00DB181A" w:rsidP="00DB181A">
            <w:pPr>
              <w:pStyle w:val="BodyText"/>
              <w:spacing w:before="0" w:after="0"/>
              <w:jc w:val="center"/>
              <w:rPr>
                <w:sz w:val="22"/>
                <w:szCs w:val="22"/>
              </w:rPr>
            </w:pPr>
            <w:r w:rsidRPr="00EA6729">
              <w:rPr>
                <w:sz w:val="22"/>
                <w:szCs w:val="22"/>
              </w:rPr>
              <w:t>XX.X (XX.X, XX.X)</w:t>
            </w:r>
          </w:p>
        </w:tc>
      </w:tr>
      <w:tr w:rsidR="002154B0" w14:paraId="3CE5F3F3" w14:textId="77777777" w:rsidTr="00AB25AD">
        <w:tc>
          <w:tcPr>
            <w:tcW w:w="3240" w:type="dxa"/>
          </w:tcPr>
          <w:p w14:paraId="1D464582" w14:textId="180C6392" w:rsidR="00587F95" w:rsidRPr="00EA6729" w:rsidRDefault="008E6333" w:rsidP="00981E05">
            <w:pPr>
              <w:pStyle w:val="BodyText"/>
              <w:spacing w:before="0" w:after="0"/>
              <w:rPr>
                <w:sz w:val="22"/>
                <w:szCs w:val="22"/>
              </w:rPr>
            </w:pPr>
            <m:oMathPara>
              <m:oMath>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1</m:t>
                    </m:r>
                  </m:sub>
                </m:sSub>
              </m:oMath>
            </m:oMathPara>
          </w:p>
        </w:tc>
        <w:tc>
          <w:tcPr>
            <w:tcW w:w="3780" w:type="dxa"/>
          </w:tcPr>
          <w:p w14:paraId="2BE55A9A" w14:textId="42DA9E3B" w:rsidR="00587F95" w:rsidRPr="00EA6729" w:rsidRDefault="00BC72CB" w:rsidP="00981E05">
            <w:pPr>
              <w:pStyle w:val="BodyText"/>
              <w:spacing w:before="0" w:after="0"/>
              <w:rPr>
                <w:sz w:val="22"/>
                <w:szCs w:val="22"/>
              </w:rPr>
            </w:pPr>
            <w:r w:rsidRPr="00EA6729">
              <w:rPr>
                <w:sz w:val="22"/>
                <w:szCs w:val="22"/>
              </w:rPr>
              <w:t>Mean time for Rainbow</w:t>
            </w:r>
          </w:p>
        </w:tc>
        <w:tc>
          <w:tcPr>
            <w:tcW w:w="2970" w:type="dxa"/>
          </w:tcPr>
          <w:p w14:paraId="18D19FA3" w14:textId="4DBB9B71" w:rsidR="00587F95" w:rsidRPr="00EA6729" w:rsidRDefault="00DB181A" w:rsidP="001B3C12">
            <w:pPr>
              <w:pStyle w:val="BodyText"/>
              <w:spacing w:before="0" w:after="0"/>
              <w:jc w:val="center"/>
              <w:rPr>
                <w:sz w:val="22"/>
                <w:szCs w:val="22"/>
              </w:rPr>
            </w:pPr>
            <w:r w:rsidRPr="00EA6729">
              <w:rPr>
                <w:sz w:val="22"/>
                <w:szCs w:val="22"/>
              </w:rPr>
              <w:t>XX.X (XX.X, XX.X)</w:t>
            </w:r>
          </w:p>
        </w:tc>
      </w:tr>
      <w:tr w:rsidR="002154B0" w14:paraId="5B95F846" w14:textId="77777777" w:rsidTr="00AB25AD">
        <w:tc>
          <w:tcPr>
            <w:tcW w:w="3240" w:type="dxa"/>
          </w:tcPr>
          <w:p w14:paraId="5CCC92E8" w14:textId="1C41635E" w:rsidR="00587F95" w:rsidRPr="00EA6729" w:rsidRDefault="008E6333" w:rsidP="00981E05">
            <w:pPr>
              <w:pStyle w:val="BodyText"/>
              <w:spacing w:before="0" w:after="0"/>
              <w:rPr>
                <w:sz w:val="22"/>
                <w:szCs w:val="22"/>
              </w:rPr>
            </w:pPr>
            <m:oMathPara>
              <m:oMath>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2</m:t>
                    </m:r>
                  </m:sub>
                </m:sSub>
              </m:oMath>
            </m:oMathPara>
          </w:p>
        </w:tc>
        <w:tc>
          <w:tcPr>
            <w:tcW w:w="3780" w:type="dxa"/>
          </w:tcPr>
          <w:p w14:paraId="2F2CC21F" w14:textId="2160AC28" w:rsidR="00587F95" w:rsidRPr="00EA6729" w:rsidRDefault="00BC72CB" w:rsidP="00981E05">
            <w:pPr>
              <w:pStyle w:val="BodyText"/>
              <w:spacing w:before="0" w:after="0"/>
              <w:rPr>
                <w:sz w:val="22"/>
                <w:szCs w:val="22"/>
              </w:rPr>
            </w:pPr>
            <w:r w:rsidRPr="00EA6729">
              <w:rPr>
                <w:sz w:val="22"/>
                <w:szCs w:val="22"/>
              </w:rPr>
              <w:t>Mean time for State Line</w:t>
            </w:r>
          </w:p>
        </w:tc>
        <w:tc>
          <w:tcPr>
            <w:tcW w:w="2970" w:type="dxa"/>
          </w:tcPr>
          <w:p w14:paraId="631FF20E" w14:textId="31470EF9" w:rsidR="00587F95" w:rsidRPr="00EA6729" w:rsidRDefault="00DB181A" w:rsidP="001B3C12">
            <w:pPr>
              <w:pStyle w:val="BodyText"/>
              <w:spacing w:before="0" w:after="0"/>
              <w:jc w:val="center"/>
              <w:rPr>
                <w:sz w:val="22"/>
                <w:szCs w:val="22"/>
              </w:rPr>
            </w:pPr>
            <w:r w:rsidRPr="00EA6729">
              <w:rPr>
                <w:sz w:val="22"/>
                <w:szCs w:val="22"/>
              </w:rPr>
              <w:t>XX.X (XX.X, XX.X)</w:t>
            </w:r>
          </w:p>
        </w:tc>
      </w:tr>
      <w:tr w:rsidR="00974AC2" w14:paraId="3FFC7D97" w14:textId="77777777" w:rsidTr="00AB25AD">
        <w:tc>
          <w:tcPr>
            <w:tcW w:w="3240" w:type="dxa"/>
          </w:tcPr>
          <w:p w14:paraId="35C69E55" w14:textId="73C8699A" w:rsidR="00974AC2" w:rsidRPr="00EA6729" w:rsidRDefault="008E6333" w:rsidP="00981E05">
            <w:pPr>
              <w:pStyle w:val="BodyText"/>
              <w:spacing w:before="0" w:after="0"/>
              <w:rPr>
                <w:rFonts w:ascii="Cambria" w:eastAsia="Cambria" w:hAnsi="Cambria" w:cs="Times New Roman"/>
                <w:sz w:val="22"/>
                <w:szCs w:val="22"/>
              </w:rPr>
            </w:pPr>
            <m:oMathPara>
              <m:oMath>
                <m:sSup>
                  <m:sSupPr>
                    <m:ctrlPr>
                      <w:rPr>
                        <w:rFonts w:ascii="Cambria Math" w:hAnsi="Cambria Math"/>
                        <w:sz w:val="22"/>
                        <w:szCs w:val="22"/>
                      </w:rPr>
                    </m:ctrlPr>
                  </m:sSupPr>
                  <m:e>
                    <m:r>
                      <w:rPr>
                        <w:rFonts w:ascii="Cambria Math" w:hAnsi="Cambria Math"/>
                        <w:sz w:val="22"/>
                        <w:szCs w:val="22"/>
                      </w:rPr>
                      <m:t>σ</m:t>
                    </m:r>
                  </m:e>
                  <m:sup>
                    <m:r>
                      <w:rPr>
                        <w:rFonts w:ascii="Cambria Math" w:hAnsi="Cambria Math"/>
                        <w:sz w:val="22"/>
                        <w:szCs w:val="22"/>
                      </w:rPr>
                      <m:t>2</m:t>
                    </m:r>
                  </m:sup>
                </m:sSup>
              </m:oMath>
            </m:oMathPara>
          </w:p>
        </w:tc>
        <w:tc>
          <w:tcPr>
            <w:tcW w:w="3780" w:type="dxa"/>
          </w:tcPr>
          <w:p w14:paraId="1FB4F454" w14:textId="4E8CB15A" w:rsidR="00974AC2" w:rsidRPr="00EA6729" w:rsidRDefault="00974AC2" w:rsidP="00981E05">
            <w:pPr>
              <w:pStyle w:val="BodyText"/>
              <w:spacing w:before="0" w:after="0"/>
              <w:rPr>
                <w:sz w:val="22"/>
                <w:szCs w:val="22"/>
              </w:rPr>
            </w:pPr>
            <w:r w:rsidRPr="00EA6729">
              <w:rPr>
                <w:sz w:val="22"/>
                <w:szCs w:val="22"/>
              </w:rPr>
              <w:t>Standard deviation for drive time</w:t>
            </w:r>
          </w:p>
        </w:tc>
        <w:tc>
          <w:tcPr>
            <w:tcW w:w="2970" w:type="dxa"/>
          </w:tcPr>
          <w:p w14:paraId="7C0DFEFF" w14:textId="0E1646E5" w:rsidR="00974AC2" w:rsidRPr="00EA6729" w:rsidRDefault="00DB181A" w:rsidP="001B3C12">
            <w:pPr>
              <w:pStyle w:val="BodyText"/>
              <w:spacing w:before="0" w:after="0"/>
              <w:jc w:val="center"/>
              <w:rPr>
                <w:sz w:val="22"/>
                <w:szCs w:val="22"/>
              </w:rPr>
            </w:pPr>
            <w:r w:rsidRPr="00EA6729">
              <w:rPr>
                <w:sz w:val="22"/>
                <w:szCs w:val="22"/>
              </w:rPr>
              <w:t>XX.X (XX.X, XX.X)</w:t>
            </w:r>
          </w:p>
        </w:tc>
      </w:tr>
      <w:tr w:rsidR="008900C0" w14:paraId="4DA2F58D" w14:textId="77777777" w:rsidTr="00AB25AD">
        <w:tc>
          <w:tcPr>
            <w:tcW w:w="3240" w:type="dxa"/>
          </w:tcPr>
          <w:p w14:paraId="46DDBE46" w14:textId="32CB967D" w:rsidR="000F7BB4" w:rsidRPr="00EA6729" w:rsidRDefault="008E6333" w:rsidP="00981E05">
            <w:pPr>
              <w:pStyle w:val="BodyText"/>
              <w:spacing w:before="0" w:after="0"/>
              <w:rPr>
                <w:rFonts w:ascii="Cambria" w:eastAsia="Cambria" w:hAnsi="Cambria" w:cs="Times New Roman"/>
                <w:sz w:val="22"/>
                <w:szCs w:val="22"/>
              </w:rPr>
            </w:pPr>
            <m:oMathPara>
              <m:oMath>
                <m:sSub>
                  <m:sSubPr>
                    <m:ctrlPr>
                      <w:rPr>
                        <w:rFonts w:ascii="Cambria Math" w:eastAsia="Cambria" w:hAnsi="Cambria Math" w:cs="Times New Roman"/>
                        <w:i/>
                        <w:sz w:val="22"/>
                        <w:szCs w:val="22"/>
                      </w:rPr>
                    </m:ctrlPr>
                  </m:sSubPr>
                  <m:e>
                    <m:r>
                      <w:rPr>
                        <w:rFonts w:ascii="Cambria Math" w:eastAsia="Cambria" w:hAnsi="Cambria Math" w:cs="Times New Roman"/>
                        <w:sz w:val="22"/>
                        <w:szCs w:val="22"/>
                      </w:rPr>
                      <m:t>θ</m:t>
                    </m:r>
                  </m:e>
                  <m:sub>
                    <m:r>
                      <w:rPr>
                        <w:rFonts w:ascii="Cambria Math" w:eastAsia="Cambria" w:hAnsi="Cambria Math" w:cs="Times New Roman"/>
                        <w:sz w:val="22"/>
                        <w:szCs w:val="22"/>
                      </w:rPr>
                      <m:t>1</m:t>
                    </m:r>
                  </m:sub>
                </m:sSub>
                <m:r>
                  <w:rPr>
                    <w:rFonts w:ascii="Cambria Math" w:eastAsia="Cambria" w:hAnsi="Cambria Math" w:cs="Times New Roman"/>
                    <w:sz w:val="22"/>
                    <w:szCs w:val="22"/>
                  </w:rPr>
                  <m:t>-</m:t>
                </m:r>
                <m:sSub>
                  <m:sSubPr>
                    <m:ctrlPr>
                      <w:rPr>
                        <w:rFonts w:ascii="Cambria Math" w:eastAsia="Cambria" w:hAnsi="Cambria Math" w:cs="Times New Roman"/>
                        <w:i/>
                        <w:sz w:val="22"/>
                        <w:szCs w:val="22"/>
                      </w:rPr>
                    </m:ctrlPr>
                  </m:sSubPr>
                  <m:e>
                    <m:r>
                      <w:rPr>
                        <w:rFonts w:ascii="Cambria Math" w:eastAsia="Cambria" w:hAnsi="Cambria Math" w:cs="Times New Roman"/>
                        <w:sz w:val="22"/>
                        <w:szCs w:val="22"/>
                      </w:rPr>
                      <m:t>θ</m:t>
                    </m:r>
                  </m:e>
                  <m:sub>
                    <m:r>
                      <w:rPr>
                        <w:rFonts w:ascii="Cambria Math" w:eastAsia="Cambria" w:hAnsi="Cambria Math" w:cs="Times New Roman"/>
                        <w:sz w:val="22"/>
                        <w:szCs w:val="22"/>
                      </w:rPr>
                      <m:t>0</m:t>
                    </m:r>
                  </m:sub>
                </m:sSub>
              </m:oMath>
            </m:oMathPara>
          </w:p>
        </w:tc>
        <w:tc>
          <w:tcPr>
            <w:tcW w:w="3780" w:type="dxa"/>
          </w:tcPr>
          <w:p w14:paraId="43D95FAB" w14:textId="11508A2A" w:rsidR="000F7BB4" w:rsidRPr="00EA6729" w:rsidRDefault="00BC72CB" w:rsidP="00981E05">
            <w:pPr>
              <w:pStyle w:val="BodyText"/>
              <w:spacing w:before="0" w:after="0"/>
              <w:rPr>
                <w:sz w:val="22"/>
                <w:szCs w:val="22"/>
              </w:rPr>
            </w:pPr>
            <w:r w:rsidRPr="00EA6729">
              <w:rPr>
                <w:sz w:val="22"/>
                <w:szCs w:val="22"/>
              </w:rPr>
              <w:t xml:space="preserve">Mean difference </w:t>
            </w:r>
            <w:r w:rsidR="00400673" w:rsidRPr="00EA6729">
              <w:rPr>
                <w:sz w:val="22"/>
                <w:szCs w:val="22"/>
              </w:rPr>
              <w:t>between Rainbow and Control</w:t>
            </w:r>
          </w:p>
        </w:tc>
        <w:tc>
          <w:tcPr>
            <w:tcW w:w="2970" w:type="dxa"/>
          </w:tcPr>
          <w:p w14:paraId="0537ED9B" w14:textId="07AA69E8" w:rsidR="000F7BB4" w:rsidRPr="00EA6729" w:rsidRDefault="00DB181A" w:rsidP="001B3C12">
            <w:pPr>
              <w:pStyle w:val="BodyText"/>
              <w:spacing w:before="0" w:after="0"/>
              <w:jc w:val="center"/>
              <w:rPr>
                <w:sz w:val="22"/>
                <w:szCs w:val="22"/>
              </w:rPr>
            </w:pPr>
            <w:r w:rsidRPr="00EA6729">
              <w:rPr>
                <w:sz w:val="22"/>
                <w:szCs w:val="22"/>
              </w:rPr>
              <w:t>XX.X (XX.X, XX.X)</w:t>
            </w:r>
          </w:p>
        </w:tc>
      </w:tr>
      <w:tr w:rsidR="008900C0" w14:paraId="33733DF3" w14:textId="77777777" w:rsidTr="00AB25AD">
        <w:tc>
          <w:tcPr>
            <w:tcW w:w="3240" w:type="dxa"/>
          </w:tcPr>
          <w:p w14:paraId="3B4918CC" w14:textId="70964D77" w:rsidR="000F7BB4" w:rsidRPr="00EA6729" w:rsidRDefault="008E6333" w:rsidP="00981E05">
            <w:pPr>
              <w:pStyle w:val="BodyText"/>
              <w:spacing w:before="0" w:after="0"/>
              <w:rPr>
                <w:rFonts w:ascii="Cambria" w:eastAsia="Cambria" w:hAnsi="Cambria" w:cs="Times New Roman"/>
                <w:sz w:val="22"/>
                <w:szCs w:val="22"/>
              </w:rPr>
            </w:pPr>
            <m:oMathPara>
              <m:oMath>
                <m:sSub>
                  <m:sSubPr>
                    <m:ctrlPr>
                      <w:rPr>
                        <w:rFonts w:ascii="Cambria Math" w:eastAsia="Cambria" w:hAnsi="Cambria Math" w:cs="Times New Roman"/>
                        <w:i/>
                        <w:sz w:val="22"/>
                        <w:szCs w:val="22"/>
                      </w:rPr>
                    </m:ctrlPr>
                  </m:sSubPr>
                  <m:e>
                    <m:r>
                      <w:rPr>
                        <w:rFonts w:ascii="Cambria Math" w:eastAsia="Cambria" w:hAnsi="Cambria Math" w:cs="Times New Roman"/>
                        <w:sz w:val="22"/>
                        <w:szCs w:val="22"/>
                      </w:rPr>
                      <m:t>θ</m:t>
                    </m:r>
                  </m:e>
                  <m:sub>
                    <m:r>
                      <w:rPr>
                        <w:rFonts w:ascii="Cambria Math" w:eastAsia="Cambria" w:hAnsi="Cambria Math" w:cs="Times New Roman"/>
                        <w:sz w:val="22"/>
                        <w:szCs w:val="22"/>
                      </w:rPr>
                      <m:t>2</m:t>
                    </m:r>
                  </m:sub>
                </m:sSub>
                <m:r>
                  <w:rPr>
                    <w:rFonts w:ascii="Cambria Math" w:eastAsia="Cambria" w:hAnsi="Cambria Math" w:cs="Times New Roman"/>
                    <w:sz w:val="22"/>
                    <w:szCs w:val="22"/>
                  </w:rPr>
                  <m:t>-</m:t>
                </m:r>
                <m:sSub>
                  <m:sSubPr>
                    <m:ctrlPr>
                      <w:rPr>
                        <w:rFonts w:ascii="Cambria Math" w:eastAsia="Cambria" w:hAnsi="Cambria Math" w:cs="Times New Roman"/>
                        <w:i/>
                        <w:sz w:val="22"/>
                        <w:szCs w:val="22"/>
                      </w:rPr>
                    </m:ctrlPr>
                  </m:sSubPr>
                  <m:e>
                    <m:r>
                      <w:rPr>
                        <w:rFonts w:ascii="Cambria Math" w:eastAsia="Cambria" w:hAnsi="Cambria Math" w:cs="Times New Roman"/>
                        <w:sz w:val="22"/>
                        <w:szCs w:val="22"/>
                      </w:rPr>
                      <m:t>θ</m:t>
                    </m:r>
                  </m:e>
                  <m:sub>
                    <m:r>
                      <w:rPr>
                        <w:rFonts w:ascii="Cambria Math" w:eastAsia="Cambria" w:hAnsi="Cambria Math" w:cs="Times New Roman"/>
                        <w:sz w:val="22"/>
                        <w:szCs w:val="22"/>
                      </w:rPr>
                      <m:t>0</m:t>
                    </m:r>
                  </m:sub>
                </m:sSub>
              </m:oMath>
            </m:oMathPara>
          </w:p>
        </w:tc>
        <w:tc>
          <w:tcPr>
            <w:tcW w:w="3780" w:type="dxa"/>
          </w:tcPr>
          <w:p w14:paraId="7E49267E" w14:textId="4FE216D9" w:rsidR="000F7BB4" w:rsidRPr="00EA6729" w:rsidRDefault="00400673" w:rsidP="00981E05">
            <w:pPr>
              <w:pStyle w:val="BodyText"/>
              <w:spacing w:before="0" w:after="0"/>
              <w:rPr>
                <w:sz w:val="22"/>
                <w:szCs w:val="22"/>
              </w:rPr>
            </w:pPr>
            <w:r w:rsidRPr="00EA6729">
              <w:rPr>
                <w:sz w:val="22"/>
                <w:szCs w:val="22"/>
              </w:rPr>
              <w:t>Mean difference between State Line and Control</w:t>
            </w:r>
          </w:p>
        </w:tc>
        <w:tc>
          <w:tcPr>
            <w:tcW w:w="2970" w:type="dxa"/>
          </w:tcPr>
          <w:p w14:paraId="5756AE8D" w14:textId="2FAD8AED" w:rsidR="000F7BB4" w:rsidRPr="00EA6729" w:rsidRDefault="00DB181A" w:rsidP="001B3C12">
            <w:pPr>
              <w:pStyle w:val="BodyText"/>
              <w:spacing w:before="0" w:after="0"/>
              <w:jc w:val="center"/>
              <w:rPr>
                <w:sz w:val="22"/>
                <w:szCs w:val="22"/>
              </w:rPr>
            </w:pPr>
            <w:r w:rsidRPr="00EA6729">
              <w:rPr>
                <w:sz w:val="22"/>
                <w:szCs w:val="22"/>
              </w:rPr>
              <w:t>XX.X (XX.X, XX.X)</w:t>
            </w:r>
          </w:p>
        </w:tc>
      </w:tr>
      <w:tr w:rsidR="008900C0" w14:paraId="250F527E" w14:textId="77777777" w:rsidTr="00AB25AD">
        <w:tc>
          <w:tcPr>
            <w:tcW w:w="3240" w:type="dxa"/>
          </w:tcPr>
          <w:p w14:paraId="5395BD10" w14:textId="77777777" w:rsidR="001B5974" w:rsidRPr="001B5974" w:rsidRDefault="002154B0" w:rsidP="00981E05">
            <w:pPr>
              <w:pStyle w:val="Compact"/>
              <w:spacing w:before="0" w:after="0"/>
              <w:rPr>
                <w:rFonts w:asciiTheme="minorHAnsi" w:eastAsiaTheme="minorEastAsia" w:hAnsiTheme="minorHAnsi"/>
                <w:sz w:val="22"/>
                <w:szCs w:val="22"/>
              </w:rPr>
            </w:pPr>
            <m:oMathPara>
              <m:oMathParaPr>
                <m:jc m:val="left"/>
              </m:oMathParaPr>
              <m:oMath>
                <m:r>
                  <w:rPr>
                    <w:rFonts w:ascii="Cambria Math" w:hAnsi="Cambria Math"/>
                    <w:sz w:val="22"/>
                    <w:szCs w:val="22"/>
                  </w:rPr>
                  <m:t>Pr</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θ</m:t>
                        </m:r>
                      </m:e>
                      <m:sub>
                        <m:r>
                          <w:rPr>
                            <w:rFonts w:ascii="Cambria Math" w:hAnsi="Cambria Math"/>
                            <w:sz w:val="22"/>
                            <w:szCs w:val="22"/>
                          </w:rPr>
                          <m:t>d</m:t>
                        </m:r>
                      </m:sub>
                    </m:sSub>
                    <m:r>
                      <m:rPr>
                        <m:sty m:val="p"/>
                      </m:rPr>
                      <w:rPr>
                        <w:rFonts w:ascii="Cambria Math" w:hAnsi="Cambria Math"/>
                        <w:sz w:val="22"/>
                        <w:szCs w:val="22"/>
                      </w:rPr>
                      <m:t>&lt;</m:t>
                    </m:r>
                    <m:sSub>
                      <m:sSubPr>
                        <m:ctrlPr>
                          <w:rPr>
                            <w:rFonts w:ascii="Cambria Math" w:hAnsi="Cambria Math"/>
                            <w:sz w:val="22"/>
                            <w:szCs w:val="22"/>
                          </w:rPr>
                        </m:ctrlPr>
                      </m:sSubPr>
                      <m:e>
                        <m:r>
                          <w:rPr>
                            <w:rFonts w:ascii="Cambria Math" w:hAnsi="Cambria Math"/>
                            <w:sz w:val="22"/>
                            <w:szCs w:val="22"/>
                          </w:rPr>
                          <m:t>θ</m:t>
                        </m:r>
                      </m:e>
                      <m:sub>
                        <m:r>
                          <w:rPr>
                            <w:rFonts w:ascii="Cambria Math" w:hAnsi="Cambria Math"/>
                            <w:sz w:val="22"/>
                            <w:szCs w:val="22"/>
                          </w:rPr>
                          <m:t>0</m:t>
                        </m:r>
                      </m:sub>
                    </m:sSub>
                  </m:e>
                </m:d>
              </m:oMath>
            </m:oMathPara>
          </w:p>
          <w:p w14:paraId="2AE28B6B" w14:textId="3FF5C1C3" w:rsidR="002154B0" w:rsidRPr="00EA6729" w:rsidRDefault="002154B0" w:rsidP="00981E05">
            <w:pPr>
              <w:pStyle w:val="Compact"/>
              <w:spacing w:before="0" w:after="0"/>
              <w:rPr>
                <w:sz w:val="22"/>
                <w:szCs w:val="22"/>
              </w:rPr>
            </w:pPr>
            <m:oMathPara>
              <m:oMathParaPr>
                <m:jc m:val="left"/>
              </m:oMathParaPr>
              <m:oMath>
                <m:r>
                  <m:rPr>
                    <m:nor/>
                  </m:rPr>
                  <w:rPr>
                    <w:sz w:val="22"/>
                    <w:szCs w:val="22"/>
                  </w:rPr>
                  <m:t xml:space="preserve">for </m:t>
                </m:r>
                <m:r>
                  <w:rPr>
                    <w:rFonts w:ascii="Cambria Math" w:hAnsi="Cambria Math"/>
                    <w:sz w:val="22"/>
                    <w:szCs w:val="22"/>
                  </w:rPr>
                  <m:t>d</m:t>
                </m:r>
                <m:r>
                  <m:rPr>
                    <m:sty m:val="p"/>
                  </m:rPr>
                  <w:rPr>
                    <w:rFonts w:ascii="Cambria Math" w:hAnsi="Cambria Math"/>
                    <w:sz w:val="22"/>
                    <w:szCs w:val="22"/>
                  </w:rPr>
                  <m:t>=</m:t>
                </m:r>
                <m:r>
                  <m:rPr>
                    <m:nor/>
                  </m:rPr>
                  <w:rPr>
                    <w:sz w:val="22"/>
                    <w:szCs w:val="22"/>
                  </w:rPr>
                  <m:t xml:space="preserve"> greatest </m:t>
                </m:r>
                <m:r>
                  <w:rPr>
                    <w:rFonts w:ascii="Cambria Math" w:hAnsi="Cambria Math"/>
                    <w:sz w:val="22"/>
                    <w:szCs w:val="22"/>
                  </w:rPr>
                  <m:t>Pr</m:t>
                </m:r>
                <m:d>
                  <m:dPr>
                    <m:ctrlPr>
                      <w:rPr>
                        <w:rFonts w:ascii="Cambria Math" w:hAnsi="Cambria Math"/>
                        <w:sz w:val="22"/>
                        <w:szCs w:val="22"/>
                      </w:rPr>
                    </m:ctrlPr>
                  </m:dPr>
                  <m:e>
                    <m:r>
                      <w:rPr>
                        <w:rFonts w:ascii="Cambria Math" w:hAnsi="Cambria Math"/>
                        <w:sz w:val="22"/>
                        <w:szCs w:val="22"/>
                      </w:rPr>
                      <m:t>Max</m:t>
                    </m:r>
                  </m:e>
                </m:d>
              </m:oMath>
            </m:oMathPara>
          </w:p>
          <w:p w14:paraId="182D803B" w14:textId="22E0F34D" w:rsidR="000F7BB4" w:rsidRPr="00EA6729" w:rsidRDefault="000F7BB4" w:rsidP="00981E05">
            <w:pPr>
              <w:pStyle w:val="BodyText"/>
              <w:spacing w:before="0" w:after="0"/>
              <w:rPr>
                <w:rFonts w:ascii="Cambria" w:eastAsia="Cambria" w:hAnsi="Cambria" w:cs="Times New Roman"/>
                <w:sz w:val="22"/>
                <w:szCs w:val="22"/>
              </w:rPr>
            </w:pPr>
          </w:p>
        </w:tc>
        <w:tc>
          <w:tcPr>
            <w:tcW w:w="3780" w:type="dxa"/>
          </w:tcPr>
          <w:p w14:paraId="249D14BA" w14:textId="41AC04AB" w:rsidR="000F7BB4" w:rsidRPr="00EA6729" w:rsidRDefault="00400673" w:rsidP="00981E05">
            <w:pPr>
              <w:pStyle w:val="BodyText"/>
              <w:spacing w:before="0" w:after="0"/>
              <w:rPr>
                <w:sz w:val="22"/>
                <w:szCs w:val="22"/>
              </w:rPr>
            </w:pPr>
            <w:r w:rsidRPr="00EA6729">
              <w:rPr>
                <w:sz w:val="22"/>
                <w:szCs w:val="22"/>
              </w:rPr>
              <w:t xml:space="preserve">Probability of </w:t>
            </w:r>
            <w:r w:rsidR="00B96F72" w:rsidRPr="00EA6729">
              <w:rPr>
                <w:sz w:val="22"/>
                <w:szCs w:val="22"/>
              </w:rPr>
              <w:t xml:space="preserve">being better than control for </w:t>
            </w:r>
            <w:r w:rsidR="00B96F72" w:rsidRPr="000C2243">
              <w:rPr>
                <w:color w:val="2B579A"/>
                <w:sz w:val="22"/>
                <w:szCs w:val="22"/>
                <w:shd w:val="clear" w:color="auto" w:fill="E6E6E6"/>
                <w:rPrChange w:id="71" w:author="Sreejata Dutta" w:date="2023-11-15T22:34:00Z">
                  <w:rPr>
                    <w:color w:val="2B579A"/>
                    <w:sz w:val="22"/>
                    <w:szCs w:val="22"/>
                    <w:highlight w:val="yellow"/>
                    <w:shd w:val="clear" w:color="auto" w:fill="E6E6E6"/>
                  </w:rPr>
                </w:rPrChange>
              </w:rPr>
              <w:t>the best route</w:t>
            </w:r>
          </w:p>
        </w:tc>
        <w:tc>
          <w:tcPr>
            <w:tcW w:w="2970" w:type="dxa"/>
          </w:tcPr>
          <w:p w14:paraId="3930ED60" w14:textId="7F6C0E93" w:rsidR="000F7BB4" w:rsidRPr="00EA6729" w:rsidRDefault="00514505" w:rsidP="00F85438">
            <w:pPr>
              <w:pStyle w:val="BodyText"/>
              <w:spacing w:before="0" w:after="0"/>
              <w:jc w:val="center"/>
              <w:rPr>
                <w:sz w:val="22"/>
                <w:szCs w:val="22"/>
              </w:rPr>
            </w:pPr>
            <w:r w:rsidRPr="00EA6729">
              <w:rPr>
                <w:sz w:val="22"/>
                <w:szCs w:val="22"/>
              </w:rPr>
              <w:t>XX.X</w:t>
            </w:r>
          </w:p>
        </w:tc>
      </w:tr>
      <w:tr w:rsidR="008900C0" w14:paraId="2E83A2E0" w14:textId="77777777" w:rsidTr="00AB25AD">
        <w:tc>
          <w:tcPr>
            <w:tcW w:w="3240" w:type="dxa"/>
          </w:tcPr>
          <w:p w14:paraId="2AB1BD3C" w14:textId="655455CC" w:rsidR="000F7BB4" w:rsidRPr="00EA6729" w:rsidRDefault="002154B0" w:rsidP="00981E05">
            <w:pPr>
              <w:pStyle w:val="BodyText"/>
              <w:spacing w:before="0" w:after="0"/>
              <w:rPr>
                <w:rFonts w:ascii="Cambria" w:eastAsia="Cambria" w:hAnsi="Cambria" w:cs="Times New Roman"/>
                <w:sz w:val="22"/>
                <w:szCs w:val="22"/>
              </w:rPr>
            </w:pPr>
            <m:oMathPara>
              <m:oMath>
                <m:r>
                  <m:rPr>
                    <m:nor/>
                  </m:rPr>
                  <w:rPr>
                    <w:rFonts w:ascii="Cambria Math"/>
                    <w:sz w:val="22"/>
                    <w:szCs w:val="22"/>
                  </w:rPr>
                  <m:t>M</m:t>
                </m:r>
                <m:r>
                  <m:rPr>
                    <m:nor/>
                  </m:rPr>
                  <w:rPr>
                    <w:sz w:val="22"/>
                    <w:szCs w:val="22"/>
                  </w:rPr>
                  <m:t xml:space="preserve">ax </m:t>
                </m:r>
                <m:r>
                  <w:rPr>
                    <w:rFonts w:ascii="Cambria Math" w:hAnsi="Cambria Math"/>
                    <w:sz w:val="22"/>
                    <w:szCs w:val="22"/>
                  </w:rPr>
                  <m:t>Pr</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θ</m:t>
                        </m:r>
                      </m:e>
                      <m:sub>
                        <m:r>
                          <w:rPr>
                            <w:rFonts w:ascii="Cambria Math" w:hAnsi="Cambria Math"/>
                            <w:sz w:val="22"/>
                            <w:szCs w:val="22"/>
                          </w:rPr>
                          <m:t>d</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θ</m:t>
                        </m:r>
                      </m:e>
                      <m:sub>
                        <m:r>
                          <w:rPr>
                            <w:rFonts w:ascii="Cambria Math" w:hAnsi="Cambria Math"/>
                            <w:sz w:val="22"/>
                            <w:szCs w:val="22"/>
                          </w:rPr>
                          <m:t>0</m:t>
                        </m:r>
                      </m:sub>
                    </m:sSub>
                    <m:r>
                      <m:rPr>
                        <m:sty m:val="p"/>
                      </m:rPr>
                      <w:rPr>
                        <w:rFonts w:ascii="Cambria Math" w:hAnsi="Cambria Math"/>
                        <w:sz w:val="22"/>
                        <w:szCs w:val="22"/>
                      </w:rPr>
                      <m:t>&lt;-</m:t>
                    </m:r>
                    <m:r>
                      <w:rPr>
                        <w:rFonts w:ascii="Cambria Math" w:hAnsi="Cambria Math"/>
                        <w:sz w:val="22"/>
                        <w:szCs w:val="22"/>
                      </w:rPr>
                      <m:t>1</m:t>
                    </m:r>
                  </m:e>
                </m:d>
              </m:oMath>
            </m:oMathPara>
          </w:p>
        </w:tc>
        <w:tc>
          <w:tcPr>
            <w:tcW w:w="3780" w:type="dxa"/>
          </w:tcPr>
          <w:p w14:paraId="7FB57671" w14:textId="4EAAB33C" w:rsidR="000F7BB4" w:rsidRPr="00EA6729" w:rsidRDefault="00B96F72" w:rsidP="00981E05">
            <w:pPr>
              <w:pStyle w:val="BodyText"/>
              <w:spacing w:before="0" w:after="0"/>
              <w:rPr>
                <w:sz w:val="22"/>
                <w:szCs w:val="22"/>
              </w:rPr>
            </w:pPr>
            <w:r w:rsidRPr="00EA6729">
              <w:rPr>
                <w:sz w:val="22"/>
                <w:szCs w:val="22"/>
              </w:rPr>
              <w:t>Maximum probability of being better t</w:t>
            </w:r>
            <w:r w:rsidR="00974AC2" w:rsidRPr="00EA6729">
              <w:rPr>
                <w:sz w:val="22"/>
                <w:szCs w:val="22"/>
              </w:rPr>
              <w:t>han control by one minute</w:t>
            </w:r>
          </w:p>
        </w:tc>
        <w:tc>
          <w:tcPr>
            <w:tcW w:w="2970" w:type="dxa"/>
          </w:tcPr>
          <w:p w14:paraId="6F8DD079" w14:textId="118804DE" w:rsidR="000F7BB4" w:rsidRPr="00EA6729" w:rsidRDefault="00F85438" w:rsidP="00F85438">
            <w:pPr>
              <w:pStyle w:val="BodyText"/>
              <w:spacing w:before="0" w:after="0"/>
              <w:jc w:val="center"/>
              <w:rPr>
                <w:sz w:val="22"/>
                <w:szCs w:val="22"/>
              </w:rPr>
            </w:pPr>
            <w:r w:rsidRPr="00EA6729">
              <w:rPr>
                <w:sz w:val="22"/>
                <w:szCs w:val="22"/>
              </w:rPr>
              <w:t>XX.X</w:t>
            </w:r>
          </w:p>
        </w:tc>
      </w:tr>
      <w:tr w:rsidR="00EA6729" w14:paraId="1DFDE7B4" w14:textId="77777777" w:rsidTr="00AB25AD">
        <w:tc>
          <w:tcPr>
            <w:tcW w:w="3240" w:type="dxa"/>
          </w:tcPr>
          <w:p w14:paraId="6541335B" w14:textId="77777777" w:rsidR="001B5974" w:rsidRPr="001B5974" w:rsidRDefault="008900C0" w:rsidP="008900C0">
            <w:pPr>
              <w:pStyle w:val="Compact"/>
              <w:rPr>
                <w:rFonts w:asciiTheme="minorHAnsi" w:eastAsiaTheme="minorEastAsia" w:hAnsiTheme="minorHAnsi"/>
              </w:rPr>
            </w:pPr>
            <m:oMathPara>
              <m:oMath>
                <m: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d</m:t>
                        </m:r>
                      </m:sub>
                    </m:sSub>
                    <m:r>
                      <m:rPr>
                        <m:sty m:val="p"/>
                      </m:rPr>
                      <w:rPr>
                        <w:rFonts w:ascii="Cambria Math" w:hAnsi="Cambria Math"/>
                      </w:rPr>
                      <m:t>&lt;</m:t>
                    </m:r>
                    <m:sSub>
                      <m:sSubPr>
                        <m:ctrlPr>
                          <w:rPr>
                            <w:rFonts w:ascii="Cambria Math" w:hAnsi="Cambria Math"/>
                          </w:rPr>
                        </m:ctrlPr>
                      </m:sSubPr>
                      <m:e>
                        <m:r>
                          <w:rPr>
                            <w:rFonts w:ascii="Cambria Math" w:hAnsi="Cambria Math"/>
                          </w:rPr>
                          <m:t>θ</m:t>
                        </m:r>
                      </m:e>
                      <m:sub>
                        <m:r>
                          <w:rPr>
                            <w:rFonts w:ascii="Cambria Math" w:hAnsi="Cambria Math"/>
                          </w:rPr>
                          <m:t>0</m:t>
                        </m:r>
                      </m:sub>
                    </m:sSub>
                  </m:e>
                </m:d>
                <m:r>
                  <m:rPr>
                    <m:sty m:val="p"/>
                  </m:rPr>
                  <w:rPr>
                    <w:rFonts w:ascii="Cambria Math" w:hAnsi="Cambria Math"/>
                  </w:rPr>
                  <m:t>&gt;</m:t>
                </m:r>
                <m:r>
                  <w:rPr>
                    <w:rFonts w:ascii="Cambria Math" w:hAnsi="Cambria Math"/>
                  </w:rPr>
                  <m:t>0.998</m:t>
                </m:r>
                <m:r>
                  <m:rPr>
                    <m:nor/>
                  </m:rPr>
                  <m:t xml:space="preserve"> </m:t>
                </m:r>
              </m:oMath>
            </m:oMathPara>
          </w:p>
          <w:p w14:paraId="15BA00B7" w14:textId="6BDBAB22" w:rsidR="008900C0" w:rsidRDefault="008900C0" w:rsidP="008900C0">
            <w:pPr>
              <w:pStyle w:val="Compact"/>
            </w:pPr>
            <m:oMathPara>
              <m:oMath>
                <m:r>
                  <m:rPr>
                    <m:nor/>
                  </m:rPr>
                  <m:t xml:space="preserve">for </m:t>
                </m:r>
                <m:r>
                  <w:rPr>
                    <w:rFonts w:ascii="Cambria Math" w:hAnsi="Cambria Math"/>
                  </w:rPr>
                  <m:t>d</m:t>
                </m:r>
                <m:r>
                  <m:rPr>
                    <m:sty m:val="p"/>
                  </m:rPr>
                  <w:rPr>
                    <w:rFonts w:ascii="Cambria Math" w:hAnsi="Cambria Math"/>
                  </w:rPr>
                  <m:t>=</m:t>
                </m:r>
                <m:r>
                  <m:rPr>
                    <m:nor/>
                  </m:rPr>
                  <m:t xml:space="preserve"> greatest </m:t>
                </m:r>
                <m:r>
                  <w:rPr>
                    <w:rFonts w:ascii="Cambria Math" w:hAnsi="Cambria Math"/>
                  </w:rPr>
                  <m:t>Pr</m:t>
                </m:r>
                <m:d>
                  <m:dPr>
                    <m:ctrlPr>
                      <w:rPr>
                        <w:rFonts w:ascii="Cambria Math" w:hAnsi="Cambria Math"/>
                      </w:rPr>
                    </m:ctrlPr>
                  </m:dPr>
                  <m:e>
                    <m:r>
                      <w:rPr>
                        <w:rFonts w:ascii="Cambria Math" w:hAnsi="Cambria Math"/>
                      </w:rPr>
                      <m:t>Max</m:t>
                    </m:r>
                  </m:e>
                </m:d>
              </m:oMath>
            </m:oMathPara>
          </w:p>
          <w:p w14:paraId="19E55560" w14:textId="77777777" w:rsidR="00EA6729" w:rsidRPr="00EA6729" w:rsidRDefault="00EA6729" w:rsidP="00981E05">
            <w:pPr>
              <w:pStyle w:val="BodyText"/>
              <w:spacing w:before="0" w:after="0"/>
              <w:rPr>
                <w:rFonts w:ascii="Cambria" w:eastAsia="Cambria" w:hAnsi="Cambria" w:cs="Times New Roman"/>
                <w:sz w:val="22"/>
                <w:szCs w:val="22"/>
              </w:rPr>
            </w:pPr>
          </w:p>
        </w:tc>
        <w:tc>
          <w:tcPr>
            <w:tcW w:w="3780" w:type="dxa"/>
          </w:tcPr>
          <w:p w14:paraId="0E0902E5" w14:textId="5908EFCC" w:rsidR="00EA6729" w:rsidRPr="00EA6729" w:rsidRDefault="00A45E54" w:rsidP="00981E05">
            <w:pPr>
              <w:pStyle w:val="BodyText"/>
              <w:spacing w:before="0" w:after="0"/>
              <w:rPr>
                <w:sz w:val="22"/>
                <w:szCs w:val="22"/>
              </w:rPr>
            </w:pPr>
            <w:r>
              <w:rPr>
                <w:sz w:val="22"/>
                <w:szCs w:val="22"/>
              </w:rPr>
              <w:t>Success Criteria</w:t>
            </w:r>
          </w:p>
        </w:tc>
        <w:tc>
          <w:tcPr>
            <w:tcW w:w="2970" w:type="dxa"/>
          </w:tcPr>
          <w:p w14:paraId="0AC0B574" w14:textId="68AF3022" w:rsidR="00EA6729" w:rsidRPr="00EA6729" w:rsidRDefault="008900C0" w:rsidP="00F85438">
            <w:pPr>
              <w:pStyle w:val="BodyText"/>
              <w:spacing w:before="0" w:after="0"/>
              <w:jc w:val="center"/>
              <w:rPr>
                <w:sz w:val="22"/>
                <w:szCs w:val="22"/>
              </w:rPr>
            </w:pPr>
            <w:r>
              <w:rPr>
                <w:sz w:val="22"/>
                <w:szCs w:val="22"/>
              </w:rPr>
              <w:t>Yes/No</w:t>
            </w:r>
          </w:p>
        </w:tc>
      </w:tr>
      <w:tr w:rsidR="00EA6729" w14:paraId="2B9FC2A3" w14:textId="77777777" w:rsidTr="00AB25AD">
        <w:tc>
          <w:tcPr>
            <w:tcW w:w="3240" w:type="dxa"/>
            <w:tcBorders>
              <w:bottom w:val="single" w:sz="4" w:space="0" w:color="auto"/>
            </w:tcBorders>
          </w:tcPr>
          <w:p w14:paraId="7390908E" w14:textId="6F6C4FCB" w:rsidR="00EA6729" w:rsidRPr="002E4394" w:rsidRDefault="008900C0" w:rsidP="00981E05">
            <w:pPr>
              <w:pStyle w:val="BodyText"/>
              <w:spacing w:before="0" w:after="0"/>
              <w:rPr>
                <w:rFonts w:ascii="Cambria" w:eastAsia="Cambria" w:hAnsi="Cambria" w:cs="Times New Roman"/>
                <w:sz w:val="22"/>
                <w:szCs w:val="22"/>
              </w:rPr>
            </w:pPr>
            <m:oMathPara>
              <m:oMath>
                <m:r>
                  <m:rPr>
                    <m:nor/>
                  </m:rPr>
                  <w:rPr>
                    <w:sz w:val="22"/>
                    <w:szCs w:val="22"/>
                  </w:rPr>
                  <m:t xml:space="preserve">Max </m:t>
                </m:r>
                <m:r>
                  <w:rPr>
                    <w:rFonts w:ascii="Cambria Math" w:hAnsi="Cambria Math"/>
                    <w:sz w:val="22"/>
                    <w:szCs w:val="22"/>
                  </w:rPr>
                  <m:t>Pr</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θ</m:t>
                        </m:r>
                      </m:e>
                      <m:sub>
                        <m:r>
                          <w:rPr>
                            <w:rFonts w:ascii="Cambria Math" w:hAnsi="Cambria Math"/>
                            <w:sz w:val="22"/>
                            <w:szCs w:val="22"/>
                          </w:rPr>
                          <m:t>d</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θ</m:t>
                        </m:r>
                      </m:e>
                      <m:sub>
                        <m:r>
                          <w:rPr>
                            <w:rFonts w:ascii="Cambria Math" w:hAnsi="Cambria Math"/>
                            <w:sz w:val="22"/>
                            <w:szCs w:val="22"/>
                          </w:rPr>
                          <m:t>0</m:t>
                        </m:r>
                      </m:sub>
                    </m:sSub>
                    <m:r>
                      <m:rPr>
                        <m:sty m:val="p"/>
                      </m:rPr>
                      <w:rPr>
                        <w:rFonts w:ascii="Cambria Math" w:hAnsi="Cambria Math"/>
                        <w:sz w:val="22"/>
                        <w:szCs w:val="22"/>
                      </w:rPr>
                      <m:t>&lt;-</m:t>
                    </m:r>
                    <m:r>
                      <w:rPr>
                        <w:rFonts w:ascii="Cambria Math" w:hAnsi="Cambria Math"/>
                        <w:sz w:val="22"/>
                        <w:szCs w:val="22"/>
                      </w:rPr>
                      <m:t>1</m:t>
                    </m:r>
                  </m:e>
                </m:d>
                <m:r>
                  <m:rPr>
                    <m:nor/>
                  </m:rPr>
                  <w:rPr>
                    <w:sz w:val="22"/>
                    <w:szCs w:val="22"/>
                  </w:rPr>
                  <m:t xml:space="preserve"> </m:t>
                </m:r>
                <m:r>
                  <m:rPr>
                    <m:sty m:val="p"/>
                  </m:rPr>
                  <w:rPr>
                    <w:rFonts w:ascii="Cambria Math" w:hAnsi="Cambria Math"/>
                    <w:sz w:val="22"/>
                    <w:szCs w:val="22"/>
                  </w:rPr>
                  <m:t>&lt;</m:t>
                </m:r>
                <m:r>
                  <w:rPr>
                    <w:rFonts w:ascii="Cambria Math" w:hAnsi="Cambria Math"/>
                    <w:sz w:val="22"/>
                    <w:szCs w:val="22"/>
                  </w:rPr>
                  <m:t>0.1</m:t>
                </m:r>
              </m:oMath>
            </m:oMathPara>
          </w:p>
        </w:tc>
        <w:tc>
          <w:tcPr>
            <w:tcW w:w="3780" w:type="dxa"/>
            <w:tcBorders>
              <w:bottom w:val="single" w:sz="4" w:space="0" w:color="auto"/>
            </w:tcBorders>
          </w:tcPr>
          <w:p w14:paraId="0C069206" w14:textId="562711EA" w:rsidR="00EA6729" w:rsidRPr="002E4394" w:rsidRDefault="00A45E54" w:rsidP="00981E05">
            <w:pPr>
              <w:pStyle w:val="BodyText"/>
              <w:spacing w:before="0" w:after="0"/>
              <w:rPr>
                <w:sz w:val="22"/>
                <w:szCs w:val="22"/>
              </w:rPr>
            </w:pPr>
            <w:r w:rsidRPr="002E4394">
              <w:rPr>
                <w:sz w:val="22"/>
                <w:szCs w:val="22"/>
              </w:rPr>
              <w:t>Futility Criteria</w:t>
            </w:r>
          </w:p>
        </w:tc>
        <w:tc>
          <w:tcPr>
            <w:tcW w:w="2970" w:type="dxa"/>
            <w:tcBorders>
              <w:bottom w:val="single" w:sz="4" w:space="0" w:color="auto"/>
            </w:tcBorders>
          </w:tcPr>
          <w:p w14:paraId="731C9C29" w14:textId="7043EAB7" w:rsidR="00EA6729" w:rsidRPr="002E4394" w:rsidRDefault="008900C0" w:rsidP="00F85438">
            <w:pPr>
              <w:pStyle w:val="BodyText"/>
              <w:spacing w:before="0" w:after="0"/>
              <w:jc w:val="center"/>
              <w:rPr>
                <w:sz w:val="22"/>
                <w:szCs w:val="22"/>
              </w:rPr>
            </w:pPr>
            <w:r w:rsidRPr="002E4394">
              <w:rPr>
                <w:sz w:val="22"/>
                <w:szCs w:val="22"/>
              </w:rPr>
              <w:t>Yes/No</w:t>
            </w:r>
          </w:p>
        </w:tc>
      </w:tr>
    </w:tbl>
    <w:p w14:paraId="7B9CD6AC" w14:textId="77777777" w:rsidR="00994FE7" w:rsidRDefault="00994FE7" w:rsidP="00994FE7">
      <w:pPr>
        <w:pStyle w:val="BodyText"/>
        <w:ind w:left="720"/>
      </w:pPr>
    </w:p>
    <w:p w14:paraId="50B04718" w14:textId="736C694D" w:rsidR="00F932AF" w:rsidRDefault="00F932AF" w:rsidP="00F932AF">
      <w:pPr>
        <w:pStyle w:val="BodyText"/>
        <w:numPr>
          <w:ilvl w:val="0"/>
          <w:numId w:val="24"/>
        </w:numPr>
      </w:pPr>
      <w:r>
        <w:t>Evaluation of Stopping Criteria at Interim Analysis 2 (if applicable)</w:t>
      </w:r>
    </w:p>
    <w:p w14:paraId="397310C5" w14:textId="03585AEA" w:rsidR="0068209A" w:rsidRDefault="0068209A" w:rsidP="0068209A">
      <w:pPr>
        <w:pStyle w:val="BodyText"/>
        <w:ind w:left="720"/>
      </w:pPr>
      <w:r>
        <w:t>Same as Table 1</w:t>
      </w:r>
    </w:p>
    <w:p w14:paraId="7C2598A0" w14:textId="77777777" w:rsidR="00F932AF" w:rsidRDefault="00F932AF" w:rsidP="00F932AF">
      <w:pPr>
        <w:pStyle w:val="BodyText"/>
        <w:numPr>
          <w:ilvl w:val="0"/>
          <w:numId w:val="24"/>
        </w:numPr>
      </w:pPr>
      <w:r>
        <w:t>Evaluation of Stopping Criteria at Interim Analysis 3 (if applicable)</w:t>
      </w:r>
    </w:p>
    <w:p w14:paraId="0336D012" w14:textId="1664AFB4" w:rsidR="0068209A" w:rsidRDefault="0068209A" w:rsidP="0068209A">
      <w:pPr>
        <w:pStyle w:val="BodyText"/>
        <w:ind w:left="720"/>
      </w:pPr>
      <w:r>
        <w:t>Same as Table 1</w:t>
      </w:r>
    </w:p>
    <w:p w14:paraId="4D10033B" w14:textId="35119408" w:rsidR="00F932AF" w:rsidRDefault="009E673F" w:rsidP="00F932AF">
      <w:pPr>
        <w:pStyle w:val="BodyText"/>
        <w:numPr>
          <w:ilvl w:val="0"/>
          <w:numId w:val="24"/>
        </w:numPr>
      </w:pPr>
      <w:r>
        <w:t xml:space="preserve">Final Analysis </w:t>
      </w:r>
    </w:p>
    <w:tbl>
      <w:tblPr>
        <w:tblStyle w:val="TableGrid"/>
        <w:tblW w:w="9990"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3690"/>
        <w:gridCol w:w="2970"/>
      </w:tblGrid>
      <w:tr w:rsidR="0068209A" w:rsidRPr="00EA6729" w14:paraId="6725BE52" w14:textId="77777777" w:rsidTr="6B4997A4">
        <w:tc>
          <w:tcPr>
            <w:tcW w:w="3330" w:type="dxa"/>
            <w:tcBorders>
              <w:top w:val="single" w:sz="4" w:space="0" w:color="auto"/>
              <w:bottom w:val="single" w:sz="4" w:space="0" w:color="auto"/>
            </w:tcBorders>
          </w:tcPr>
          <w:p w14:paraId="271B64E1" w14:textId="77777777" w:rsidR="0068209A" w:rsidRPr="00A90D71" w:rsidRDefault="0068209A">
            <w:pPr>
              <w:pStyle w:val="BodyText"/>
              <w:spacing w:before="0" w:after="0"/>
            </w:pPr>
            <w:r w:rsidRPr="00A90D71">
              <w:t>Parameter</w:t>
            </w:r>
          </w:p>
        </w:tc>
        <w:tc>
          <w:tcPr>
            <w:tcW w:w="3690" w:type="dxa"/>
            <w:tcBorders>
              <w:top w:val="single" w:sz="4" w:space="0" w:color="auto"/>
              <w:bottom w:val="single" w:sz="4" w:space="0" w:color="auto"/>
            </w:tcBorders>
          </w:tcPr>
          <w:p w14:paraId="60F9DD2F" w14:textId="77777777" w:rsidR="0068209A" w:rsidRPr="00A90D71" w:rsidRDefault="0068209A">
            <w:pPr>
              <w:pStyle w:val="BodyText"/>
              <w:spacing w:before="0" w:after="0"/>
            </w:pPr>
            <w:r w:rsidRPr="00A90D71">
              <w:t>Description</w:t>
            </w:r>
          </w:p>
        </w:tc>
        <w:tc>
          <w:tcPr>
            <w:tcW w:w="2970" w:type="dxa"/>
            <w:tcBorders>
              <w:top w:val="single" w:sz="4" w:space="0" w:color="auto"/>
              <w:bottom w:val="single" w:sz="4" w:space="0" w:color="auto"/>
            </w:tcBorders>
          </w:tcPr>
          <w:p w14:paraId="6CA73EEB" w14:textId="77777777" w:rsidR="0068209A" w:rsidRPr="00A90D71" w:rsidRDefault="0068209A">
            <w:pPr>
              <w:pStyle w:val="BodyText"/>
              <w:spacing w:before="0" w:after="0"/>
            </w:pPr>
            <w:r w:rsidRPr="00A90D71">
              <w:t>Estimate (95% Credible Interval)</w:t>
            </w:r>
          </w:p>
        </w:tc>
      </w:tr>
      <w:tr w:rsidR="0068209A" w:rsidRPr="00EA6729" w14:paraId="0EDEF29B" w14:textId="77777777" w:rsidTr="6B4997A4">
        <w:tc>
          <w:tcPr>
            <w:tcW w:w="3330" w:type="dxa"/>
            <w:tcBorders>
              <w:top w:val="single" w:sz="4" w:space="0" w:color="auto"/>
            </w:tcBorders>
          </w:tcPr>
          <w:p w14:paraId="2E0340DB" w14:textId="77777777" w:rsidR="0068209A" w:rsidRPr="00A90D71" w:rsidRDefault="008E6333">
            <w:pPr>
              <w:pStyle w:val="BodyText"/>
              <w:spacing w:before="0" w:after="0"/>
            </w:pPr>
            <m:oMathPara>
              <m:oMath>
                <m:sSub>
                  <m:sSubPr>
                    <m:ctrlPr>
                      <w:rPr>
                        <w:rFonts w:ascii="Cambria Math" w:hAnsi="Cambria Math"/>
                        <w:i/>
                      </w:rPr>
                    </m:ctrlPr>
                  </m:sSubPr>
                  <m:e>
                    <m:r>
                      <w:rPr>
                        <w:rFonts w:ascii="Cambria Math" w:hAnsi="Cambria Math"/>
                      </w:rPr>
                      <m:t>θ</m:t>
                    </m:r>
                  </m:e>
                  <m:sub>
                    <m:r>
                      <w:rPr>
                        <w:rFonts w:ascii="Cambria Math" w:hAnsi="Cambria Math"/>
                      </w:rPr>
                      <m:t>0</m:t>
                    </m:r>
                  </m:sub>
                </m:sSub>
              </m:oMath>
            </m:oMathPara>
          </w:p>
        </w:tc>
        <w:tc>
          <w:tcPr>
            <w:tcW w:w="3690" w:type="dxa"/>
            <w:tcBorders>
              <w:top w:val="single" w:sz="4" w:space="0" w:color="auto"/>
            </w:tcBorders>
          </w:tcPr>
          <w:p w14:paraId="4DDBEF12" w14:textId="77777777" w:rsidR="0068209A" w:rsidRPr="00A90D71" w:rsidRDefault="0068209A">
            <w:pPr>
              <w:pStyle w:val="BodyText"/>
              <w:spacing w:before="0" w:after="0"/>
            </w:pPr>
            <w:r w:rsidRPr="00A90D71">
              <w:t>Mean time for Plaza (Control)</w:t>
            </w:r>
          </w:p>
        </w:tc>
        <w:tc>
          <w:tcPr>
            <w:tcW w:w="2970" w:type="dxa"/>
            <w:tcBorders>
              <w:top w:val="single" w:sz="4" w:space="0" w:color="auto"/>
            </w:tcBorders>
          </w:tcPr>
          <w:p w14:paraId="096F5365" w14:textId="77777777" w:rsidR="0068209A" w:rsidRPr="00A90D71" w:rsidRDefault="0068209A">
            <w:pPr>
              <w:pStyle w:val="BodyText"/>
              <w:spacing w:before="0" w:after="0"/>
              <w:jc w:val="center"/>
            </w:pPr>
            <w:r w:rsidRPr="00A90D71">
              <w:t>XX.X (XX.X, XX.X)</w:t>
            </w:r>
          </w:p>
        </w:tc>
      </w:tr>
      <w:tr w:rsidR="0068209A" w:rsidRPr="00EA6729" w14:paraId="1886ACC7" w14:textId="77777777" w:rsidTr="6B4997A4">
        <w:tc>
          <w:tcPr>
            <w:tcW w:w="3330" w:type="dxa"/>
          </w:tcPr>
          <w:p w14:paraId="1A0DDE88" w14:textId="77777777" w:rsidR="0068209A" w:rsidRPr="00A90D71" w:rsidRDefault="008E6333">
            <w:pPr>
              <w:pStyle w:val="BodyText"/>
              <w:spacing w:before="0" w:after="0"/>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c>
          <w:tcPr>
            <w:tcW w:w="3690" w:type="dxa"/>
          </w:tcPr>
          <w:p w14:paraId="211EC00E" w14:textId="77777777" w:rsidR="0068209A" w:rsidRPr="00A90D71" w:rsidRDefault="0068209A">
            <w:pPr>
              <w:pStyle w:val="BodyText"/>
              <w:spacing w:before="0" w:after="0"/>
            </w:pPr>
            <w:r w:rsidRPr="00A90D71">
              <w:t>Mean time for Rainbow</w:t>
            </w:r>
          </w:p>
        </w:tc>
        <w:tc>
          <w:tcPr>
            <w:tcW w:w="2970" w:type="dxa"/>
          </w:tcPr>
          <w:p w14:paraId="33BA98DA" w14:textId="77777777" w:rsidR="0068209A" w:rsidRPr="00A90D71" w:rsidRDefault="0068209A">
            <w:pPr>
              <w:pStyle w:val="BodyText"/>
              <w:spacing w:before="0" w:after="0"/>
              <w:jc w:val="center"/>
            </w:pPr>
            <w:r w:rsidRPr="00A90D71">
              <w:t>XX.X (XX.X, XX.X)</w:t>
            </w:r>
          </w:p>
        </w:tc>
      </w:tr>
      <w:tr w:rsidR="0068209A" w:rsidRPr="00EA6729" w14:paraId="3BACBE70" w14:textId="77777777" w:rsidTr="6B4997A4">
        <w:tc>
          <w:tcPr>
            <w:tcW w:w="3330" w:type="dxa"/>
          </w:tcPr>
          <w:p w14:paraId="019F1002" w14:textId="77777777" w:rsidR="0068209A" w:rsidRPr="00A90D71" w:rsidRDefault="008E6333">
            <w:pPr>
              <w:pStyle w:val="BodyText"/>
              <w:spacing w:before="0" w:after="0"/>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c>
          <w:tcPr>
            <w:tcW w:w="3690" w:type="dxa"/>
          </w:tcPr>
          <w:p w14:paraId="4E35DBAA" w14:textId="77777777" w:rsidR="0068209A" w:rsidRPr="00A90D71" w:rsidRDefault="0068209A">
            <w:pPr>
              <w:pStyle w:val="BodyText"/>
              <w:spacing w:before="0" w:after="0"/>
            </w:pPr>
            <w:r w:rsidRPr="00A90D71">
              <w:t>Mean time for State Line</w:t>
            </w:r>
          </w:p>
        </w:tc>
        <w:tc>
          <w:tcPr>
            <w:tcW w:w="2970" w:type="dxa"/>
          </w:tcPr>
          <w:p w14:paraId="0338F8C8" w14:textId="77777777" w:rsidR="0068209A" w:rsidRPr="00A90D71" w:rsidRDefault="0068209A">
            <w:pPr>
              <w:pStyle w:val="BodyText"/>
              <w:spacing w:before="0" w:after="0"/>
              <w:jc w:val="center"/>
            </w:pPr>
            <w:r w:rsidRPr="00A90D71">
              <w:t>XX.X (XX.X, XX.X)</w:t>
            </w:r>
          </w:p>
        </w:tc>
      </w:tr>
      <w:tr w:rsidR="0068209A" w:rsidRPr="00EA6729" w14:paraId="673B28EB" w14:textId="77777777" w:rsidTr="6B4997A4">
        <w:tc>
          <w:tcPr>
            <w:tcW w:w="3330" w:type="dxa"/>
          </w:tcPr>
          <w:p w14:paraId="6D12A7DA" w14:textId="47997ABC" w:rsidR="0068209A" w:rsidRPr="002448E6" w:rsidRDefault="002448E6" w:rsidP="002448E6">
            <w:pPr>
              <w:pStyle w:val="BodyText"/>
              <w:spacing w:before="0" w:after="0"/>
              <w:jc w:val="center"/>
              <w:rPr>
                <w:rFonts w:ascii="Cambria" w:eastAsia="Cambria" w:hAnsi="Cambria" w:cs="Times New Roman"/>
              </w:rPr>
            </w:pPr>
            <w:commentRangeStart w:id="72"/>
            <m:oMathPara>
              <m:oMathParaPr>
                <m:jc m:val="left"/>
              </m:oMathParaPr>
              <m:oMath>
                <m:r>
                  <w:rPr>
                    <w:rFonts w:ascii="Cambria Math" w:eastAsia="Cambria" w:hAnsi="Cambria Math" w:cs="Times New Roman"/>
                  </w:rPr>
                  <m:t>σ</m:t>
                </m:r>
              </m:oMath>
            </m:oMathPara>
            <w:commentRangeStart w:id="73"/>
          </w:p>
        </w:tc>
        <w:tc>
          <w:tcPr>
            <w:tcW w:w="3690" w:type="dxa"/>
          </w:tcPr>
          <w:p w14:paraId="7FBE4CE1" w14:textId="1E2AF16A" w:rsidR="0068209A" w:rsidRPr="00A90D71" w:rsidRDefault="0068209A">
            <w:pPr>
              <w:pStyle w:val="BodyText"/>
              <w:spacing w:before="0" w:after="0"/>
            </w:pPr>
            <w:r>
              <w:t>Standard deviation for drive time</w:t>
            </w:r>
            <w:commentRangeEnd w:id="73"/>
            <w:r>
              <w:rPr>
                <w:rStyle w:val="CommentReference"/>
              </w:rPr>
              <w:commentReference w:id="73"/>
            </w:r>
            <w:r w:rsidR="008741CF">
              <w:rPr>
                <w:rStyle w:val="CommentReference"/>
                <w:rFonts w:asciiTheme="minorHAnsi" w:hAnsiTheme="minorHAnsi"/>
              </w:rPr>
              <w:commentReference w:id="72"/>
            </w:r>
          </w:p>
        </w:tc>
        <w:tc>
          <w:tcPr>
            <w:tcW w:w="2970" w:type="dxa"/>
          </w:tcPr>
          <w:p w14:paraId="42984927" w14:textId="77777777" w:rsidR="0068209A" w:rsidRPr="00A90D71" w:rsidRDefault="0068209A">
            <w:pPr>
              <w:pStyle w:val="BodyText"/>
              <w:spacing w:before="0" w:after="0"/>
              <w:jc w:val="center"/>
            </w:pPr>
            <w:r w:rsidRPr="00A90D71">
              <w:t>XX.X (XX.X, XX.X)</w:t>
            </w:r>
          </w:p>
        </w:tc>
      </w:tr>
      <w:commentRangeEnd w:id="72"/>
      <w:tr w:rsidR="0068209A" w:rsidRPr="00EA6729" w14:paraId="6DEFDBF5" w14:textId="77777777" w:rsidTr="6B4997A4">
        <w:tc>
          <w:tcPr>
            <w:tcW w:w="3330" w:type="dxa"/>
          </w:tcPr>
          <w:p w14:paraId="639DB1B6" w14:textId="77777777" w:rsidR="0068209A" w:rsidRPr="00A90D71" w:rsidRDefault="008E6333">
            <w:pPr>
              <w:pStyle w:val="BodyText"/>
              <w:spacing w:before="0" w:after="0"/>
              <w:rPr>
                <w:rFonts w:ascii="Cambria" w:eastAsia="Cambria" w:hAnsi="Cambria" w:cs="Times New Roman"/>
              </w:rPr>
            </w:pPr>
            <m:oMathPara>
              <m:oMath>
                <m:sSub>
                  <m:sSubPr>
                    <m:ctrlPr>
                      <w:rPr>
                        <w:rFonts w:ascii="Cambria Math" w:eastAsia="Cambria" w:hAnsi="Cambria Math" w:cs="Times New Roman"/>
                        <w:i/>
                      </w:rPr>
                    </m:ctrlPr>
                  </m:sSubPr>
                  <m:e>
                    <m:r>
                      <w:rPr>
                        <w:rFonts w:ascii="Cambria Math" w:eastAsia="Cambria" w:hAnsi="Cambria Math" w:cs="Times New Roman"/>
                      </w:rPr>
                      <m:t>θ</m:t>
                    </m:r>
                  </m:e>
                  <m:sub>
                    <m:r>
                      <w:rPr>
                        <w:rFonts w:ascii="Cambria Math" w:eastAsia="Cambria" w:hAnsi="Cambria Math" w:cs="Times New Roman"/>
                      </w:rPr>
                      <m:t>1</m:t>
                    </m:r>
                  </m:sub>
                </m:sSub>
                <m:r>
                  <w:rPr>
                    <w:rFonts w:ascii="Cambria Math" w:eastAsia="Cambria" w:hAnsi="Cambria Math" w:cs="Times New Roman"/>
                  </w:rPr>
                  <m:t>-</m:t>
                </m:r>
                <m:sSub>
                  <m:sSubPr>
                    <m:ctrlPr>
                      <w:rPr>
                        <w:rFonts w:ascii="Cambria Math" w:eastAsia="Cambria" w:hAnsi="Cambria Math" w:cs="Times New Roman"/>
                        <w:i/>
                      </w:rPr>
                    </m:ctrlPr>
                  </m:sSubPr>
                  <m:e>
                    <m:r>
                      <w:rPr>
                        <w:rFonts w:ascii="Cambria Math" w:eastAsia="Cambria" w:hAnsi="Cambria Math" w:cs="Times New Roman"/>
                      </w:rPr>
                      <m:t>θ</m:t>
                    </m:r>
                  </m:e>
                  <m:sub>
                    <m:r>
                      <w:rPr>
                        <w:rFonts w:ascii="Cambria Math" w:eastAsia="Cambria" w:hAnsi="Cambria Math" w:cs="Times New Roman"/>
                      </w:rPr>
                      <m:t>0</m:t>
                    </m:r>
                  </m:sub>
                </m:sSub>
              </m:oMath>
            </m:oMathPara>
          </w:p>
        </w:tc>
        <w:tc>
          <w:tcPr>
            <w:tcW w:w="3690" w:type="dxa"/>
          </w:tcPr>
          <w:p w14:paraId="33B77400" w14:textId="77777777" w:rsidR="0068209A" w:rsidRPr="00A90D71" w:rsidRDefault="0068209A">
            <w:pPr>
              <w:pStyle w:val="BodyText"/>
              <w:spacing w:before="0" w:after="0"/>
            </w:pPr>
            <w:r w:rsidRPr="00A90D71">
              <w:t>Mean difference between Rainbow and Control</w:t>
            </w:r>
          </w:p>
        </w:tc>
        <w:tc>
          <w:tcPr>
            <w:tcW w:w="2970" w:type="dxa"/>
          </w:tcPr>
          <w:p w14:paraId="1FE9F885" w14:textId="77777777" w:rsidR="0068209A" w:rsidRPr="00A90D71" w:rsidRDefault="0068209A">
            <w:pPr>
              <w:pStyle w:val="BodyText"/>
              <w:spacing w:before="0" w:after="0"/>
              <w:jc w:val="center"/>
            </w:pPr>
            <w:r w:rsidRPr="00A90D71">
              <w:t>XX.X (XX.X, XX.X)</w:t>
            </w:r>
          </w:p>
        </w:tc>
      </w:tr>
      <w:tr w:rsidR="0068209A" w:rsidRPr="00EA6729" w14:paraId="26B81E79" w14:textId="77777777" w:rsidTr="6B4997A4">
        <w:tc>
          <w:tcPr>
            <w:tcW w:w="3330" w:type="dxa"/>
          </w:tcPr>
          <w:p w14:paraId="25D63773" w14:textId="77777777" w:rsidR="0068209A" w:rsidRPr="00A90D71" w:rsidRDefault="008E6333">
            <w:pPr>
              <w:pStyle w:val="BodyText"/>
              <w:spacing w:before="0" w:after="0"/>
              <w:rPr>
                <w:rFonts w:ascii="Cambria" w:eastAsia="Cambria" w:hAnsi="Cambria" w:cs="Times New Roman"/>
              </w:rPr>
            </w:pPr>
            <m:oMathPara>
              <m:oMath>
                <m:sSub>
                  <m:sSubPr>
                    <m:ctrlPr>
                      <w:rPr>
                        <w:rFonts w:ascii="Cambria Math" w:eastAsia="Cambria" w:hAnsi="Cambria Math" w:cs="Times New Roman"/>
                        <w:i/>
                      </w:rPr>
                    </m:ctrlPr>
                  </m:sSubPr>
                  <m:e>
                    <m:r>
                      <w:rPr>
                        <w:rFonts w:ascii="Cambria Math" w:eastAsia="Cambria" w:hAnsi="Cambria Math" w:cs="Times New Roman"/>
                      </w:rPr>
                      <m:t>θ</m:t>
                    </m:r>
                  </m:e>
                  <m:sub>
                    <m:r>
                      <w:rPr>
                        <w:rFonts w:ascii="Cambria Math" w:eastAsia="Cambria" w:hAnsi="Cambria Math" w:cs="Times New Roman"/>
                      </w:rPr>
                      <m:t>2</m:t>
                    </m:r>
                  </m:sub>
                </m:sSub>
                <m:r>
                  <w:rPr>
                    <w:rFonts w:ascii="Cambria Math" w:eastAsia="Cambria" w:hAnsi="Cambria Math" w:cs="Times New Roman"/>
                  </w:rPr>
                  <m:t>-</m:t>
                </m:r>
                <m:sSub>
                  <m:sSubPr>
                    <m:ctrlPr>
                      <w:rPr>
                        <w:rFonts w:ascii="Cambria Math" w:eastAsia="Cambria" w:hAnsi="Cambria Math" w:cs="Times New Roman"/>
                        <w:i/>
                      </w:rPr>
                    </m:ctrlPr>
                  </m:sSubPr>
                  <m:e>
                    <m:r>
                      <w:rPr>
                        <w:rFonts w:ascii="Cambria Math" w:eastAsia="Cambria" w:hAnsi="Cambria Math" w:cs="Times New Roman"/>
                      </w:rPr>
                      <m:t>θ</m:t>
                    </m:r>
                  </m:e>
                  <m:sub>
                    <m:r>
                      <w:rPr>
                        <w:rFonts w:ascii="Cambria Math" w:eastAsia="Cambria" w:hAnsi="Cambria Math" w:cs="Times New Roman"/>
                      </w:rPr>
                      <m:t>0</m:t>
                    </m:r>
                  </m:sub>
                </m:sSub>
              </m:oMath>
            </m:oMathPara>
          </w:p>
        </w:tc>
        <w:tc>
          <w:tcPr>
            <w:tcW w:w="3690" w:type="dxa"/>
          </w:tcPr>
          <w:p w14:paraId="2619EA8E" w14:textId="77777777" w:rsidR="0068209A" w:rsidRPr="00A90D71" w:rsidRDefault="0068209A">
            <w:pPr>
              <w:pStyle w:val="BodyText"/>
              <w:spacing w:before="0" w:after="0"/>
            </w:pPr>
            <w:r w:rsidRPr="00A90D71">
              <w:t>Mean difference between State Line and Control</w:t>
            </w:r>
          </w:p>
        </w:tc>
        <w:tc>
          <w:tcPr>
            <w:tcW w:w="2970" w:type="dxa"/>
          </w:tcPr>
          <w:p w14:paraId="4B4810C4" w14:textId="77777777" w:rsidR="0068209A" w:rsidRPr="00A90D71" w:rsidRDefault="0068209A">
            <w:pPr>
              <w:pStyle w:val="BodyText"/>
              <w:spacing w:before="0" w:after="0"/>
              <w:jc w:val="center"/>
            </w:pPr>
            <w:r w:rsidRPr="00A90D71">
              <w:t>XX.X (XX.X, XX.X)</w:t>
            </w:r>
          </w:p>
        </w:tc>
      </w:tr>
      <w:tr w:rsidR="0068209A" w:rsidRPr="00EA6729" w14:paraId="30D0F3A5" w14:textId="77777777" w:rsidTr="6B4997A4">
        <w:tc>
          <w:tcPr>
            <w:tcW w:w="3330" w:type="dxa"/>
          </w:tcPr>
          <w:p w14:paraId="7F442F9A" w14:textId="77777777" w:rsidR="009C1103" w:rsidRPr="00A90D71" w:rsidRDefault="0068209A">
            <w:pPr>
              <w:pStyle w:val="Compact"/>
              <w:spacing w:before="0" w:after="0"/>
              <w:rPr>
                <w:rFonts w:asciiTheme="minorHAnsi" w:eastAsiaTheme="minorEastAsia" w:hAnsiTheme="minorHAnsi"/>
              </w:rPr>
            </w:pPr>
            <m:oMathPara>
              <m:oMathParaPr>
                <m:jc m:val="left"/>
              </m:oMathParaPr>
              <m:oMath>
                <m: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d</m:t>
                        </m:r>
                      </m:sub>
                    </m:sSub>
                    <m:r>
                      <m:rPr>
                        <m:sty m:val="p"/>
                      </m:rPr>
                      <w:rPr>
                        <w:rFonts w:ascii="Cambria Math" w:hAnsi="Cambria Math"/>
                      </w:rPr>
                      <m:t>&lt;</m:t>
                    </m:r>
                    <m:sSub>
                      <m:sSubPr>
                        <m:ctrlPr>
                          <w:rPr>
                            <w:rFonts w:ascii="Cambria Math" w:hAnsi="Cambria Math"/>
                          </w:rPr>
                        </m:ctrlPr>
                      </m:sSubPr>
                      <m:e>
                        <m:r>
                          <w:rPr>
                            <w:rFonts w:ascii="Cambria Math" w:hAnsi="Cambria Math"/>
                          </w:rPr>
                          <m:t>θ</m:t>
                        </m:r>
                      </m:e>
                      <m:sub>
                        <m:r>
                          <w:rPr>
                            <w:rFonts w:ascii="Cambria Math" w:hAnsi="Cambria Math"/>
                          </w:rPr>
                          <m:t>0</m:t>
                        </m:r>
                      </m:sub>
                    </m:sSub>
                  </m:e>
                </m:d>
                <m:r>
                  <m:rPr>
                    <m:nor/>
                  </m:rPr>
                  <m:t xml:space="preserve"> </m:t>
                </m:r>
              </m:oMath>
            </m:oMathPara>
          </w:p>
          <w:p w14:paraId="0075D7AF" w14:textId="1B5AA3A2" w:rsidR="0068209A" w:rsidRPr="00A90D71" w:rsidRDefault="0068209A">
            <w:pPr>
              <w:pStyle w:val="Compact"/>
              <w:spacing w:before="0" w:after="0"/>
            </w:pPr>
            <m:oMathPara>
              <m:oMathParaPr>
                <m:jc m:val="left"/>
              </m:oMathParaPr>
              <m:oMath>
                <m:r>
                  <m:rPr>
                    <m:nor/>
                  </m:rPr>
                  <m:t xml:space="preserve">for </m:t>
                </m:r>
                <m:r>
                  <w:rPr>
                    <w:rFonts w:ascii="Cambria Math" w:hAnsi="Cambria Math"/>
                  </w:rPr>
                  <m:t>d</m:t>
                </m:r>
                <m:r>
                  <m:rPr>
                    <m:sty m:val="p"/>
                  </m:rPr>
                  <w:rPr>
                    <w:rFonts w:ascii="Cambria Math" w:hAnsi="Cambria Math"/>
                  </w:rPr>
                  <m:t>=</m:t>
                </m:r>
                <m:r>
                  <m:rPr>
                    <m:nor/>
                  </m:rPr>
                  <m:t xml:space="preserve"> greatest </m:t>
                </m:r>
                <m:r>
                  <w:rPr>
                    <w:rFonts w:ascii="Cambria Math" w:hAnsi="Cambria Math"/>
                  </w:rPr>
                  <m:t>Pr</m:t>
                </m:r>
                <m:d>
                  <m:dPr>
                    <m:ctrlPr>
                      <w:rPr>
                        <w:rFonts w:ascii="Cambria Math" w:hAnsi="Cambria Math"/>
                      </w:rPr>
                    </m:ctrlPr>
                  </m:dPr>
                  <m:e>
                    <m:r>
                      <w:rPr>
                        <w:rFonts w:ascii="Cambria Math" w:hAnsi="Cambria Math"/>
                      </w:rPr>
                      <m:t>Max</m:t>
                    </m:r>
                  </m:e>
                </m:d>
              </m:oMath>
            </m:oMathPara>
          </w:p>
          <w:p w14:paraId="43E0123E" w14:textId="77777777" w:rsidR="0068209A" w:rsidRPr="00A90D71" w:rsidRDefault="0068209A">
            <w:pPr>
              <w:pStyle w:val="BodyText"/>
              <w:spacing w:before="0" w:after="0"/>
              <w:rPr>
                <w:rFonts w:ascii="Cambria" w:eastAsia="Cambria" w:hAnsi="Cambria" w:cs="Times New Roman"/>
              </w:rPr>
            </w:pPr>
          </w:p>
        </w:tc>
        <w:tc>
          <w:tcPr>
            <w:tcW w:w="3690" w:type="dxa"/>
          </w:tcPr>
          <w:p w14:paraId="06289AD0" w14:textId="77777777" w:rsidR="0068209A" w:rsidRPr="00A90D71" w:rsidRDefault="0068209A">
            <w:pPr>
              <w:pStyle w:val="BodyText"/>
              <w:spacing w:before="0" w:after="0"/>
            </w:pPr>
            <w:r w:rsidRPr="00A90D71">
              <w:t xml:space="preserve">Probability of being better than control for </w:t>
            </w:r>
            <w:r w:rsidRPr="00B136BB">
              <w:rPr>
                <w:color w:val="2B579A"/>
                <w:shd w:val="clear" w:color="auto" w:fill="E6E6E6"/>
                <w:rPrChange w:id="75" w:author="Sreejata Dutta" w:date="2023-11-15T22:34:00Z">
                  <w:rPr>
                    <w:color w:val="2B579A"/>
                    <w:highlight w:val="yellow"/>
                    <w:shd w:val="clear" w:color="auto" w:fill="E6E6E6"/>
                  </w:rPr>
                </w:rPrChange>
              </w:rPr>
              <w:t>the best route</w:t>
            </w:r>
          </w:p>
        </w:tc>
        <w:tc>
          <w:tcPr>
            <w:tcW w:w="2970" w:type="dxa"/>
          </w:tcPr>
          <w:p w14:paraId="5EC7C4AC" w14:textId="77777777" w:rsidR="0068209A" w:rsidRPr="00A90D71" w:rsidRDefault="0068209A">
            <w:pPr>
              <w:pStyle w:val="BodyText"/>
              <w:spacing w:before="0" w:after="0"/>
              <w:jc w:val="center"/>
            </w:pPr>
            <w:r w:rsidRPr="00A90D71">
              <w:t>XX.X</w:t>
            </w:r>
          </w:p>
        </w:tc>
      </w:tr>
      <w:tr w:rsidR="0068209A" w:rsidRPr="00EA6729" w14:paraId="78A8ADBC" w14:textId="77777777" w:rsidTr="6B4997A4">
        <w:tc>
          <w:tcPr>
            <w:tcW w:w="3330" w:type="dxa"/>
            <w:tcBorders>
              <w:bottom w:val="single" w:sz="4" w:space="0" w:color="auto"/>
            </w:tcBorders>
          </w:tcPr>
          <w:p w14:paraId="385FED08" w14:textId="77777777" w:rsidR="009C1103" w:rsidRPr="00A90D71" w:rsidRDefault="0068209A">
            <w:pPr>
              <w:pStyle w:val="Compact"/>
              <w:rPr>
                <w:rFonts w:asciiTheme="minorHAnsi" w:eastAsiaTheme="minorEastAsia" w:hAnsiTheme="minorHAnsi"/>
              </w:rPr>
            </w:pPr>
            <m:oMathPara>
              <m:oMath>
                <m: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d</m:t>
                        </m:r>
                      </m:sub>
                    </m:sSub>
                    <m:r>
                      <m:rPr>
                        <m:sty m:val="p"/>
                      </m:rPr>
                      <w:rPr>
                        <w:rFonts w:ascii="Cambria Math" w:hAnsi="Cambria Math"/>
                      </w:rPr>
                      <m:t>&lt;</m:t>
                    </m:r>
                    <m:sSub>
                      <m:sSubPr>
                        <m:ctrlPr>
                          <w:rPr>
                            <w:rFonts w:ascii="Cambria Math" w:hAnsi="Cambria Math"/>
                          </w:rPr>
                        </m:ctrlPr>
                      </m:sSubPr>
                      <m:e>
                        <m:r>
                          <w:rPr>
                            <w:rFonts w:ascii="Cambria Math" w:hAnsi="Cambria Math"/>
                          </w:rPr>
                          <m:t>θ</m:t>
                        </m:r>
                      </m:e>
                      <m:sub>
                        <m:r>
                          <w:rPr>
                            <w:rFonts w:ascii="Cambria Math" w:hAnsi="Cambria Math"/>
                          </w:rPr>
                          <m:t>0</m:t>
                        </m:r>
                      </m:sub>
                    </m:sSub>
                  </m:e>
                </m:d>
                <m:r>
                  <m:rPr>
                    <m:sty m:val="p"/>
                  </m:rPr>
                  <w:rPr>
                    <w:rFonts w:ascii="Cambria Math" w:hAnsi="Cambria Math"/>
                  </w:rPr>
                  <m:t>&gt;</m:t>
                </m:r>
                <m:r>
                  <w:rPr>
                    <w:rFonts w:ascii="Cambria Math" w:hAnsi="Cambria Math"/>
                  </w:rPr>
                  <m:t>0.9836</m:t>
                </m:r>
              </m:oMath>
            </m:oMathPara>
          </w:p>
          <w:p w14:paraId="0506787B" w14:textId="4DEDD70D" w:rsidR="0068209A" w:rsidRPr="00A90D71" w:rsidRDefault="0068209A">
            <w:pPr>
              <w:pStyle w:val="Compact"/>
            </w:pPr>
            <m:oMathPara>
              <m:oMath>
                <m:r>
                  <w:rPr>
                    <w:rFonts w:ascii="Cambria Math" w:hAnsi="Cambria Math"/>
                  </w:rPr>
                  <m:t xml:space="preserve"> </m:t>
                </m:r>
                <m:r>
                  <m:rPr>
                    <m:nor/>
                  </m:rPr>
                  <m:t xml:space="preserve">for </m:t>
                </m:r>
                <m:r>
                  <w:rPr>
                    <w:rFonts w:ascii="Cambria Math" w:hAnsi="Cambria Math"/>
                  </w:rPr>
                  <m:t>d</m:t>
                </m:r>
                <m:r>
                  <m:rPr>
                    <m:sty m:val="p"/>
                  </m:rPr>
                  <w:rPr>
                    <w:rFonts w:ascii="Cambria Math" w:hAnsi="Cambria Math"/>
                  </w:rPr>
                  <m:t>=</m:t>
                </m:r>
                <m:r>
                  <m:rPr>
                    <m:nor/>
                  </m:rPr>
                  <m:t xml:space="preserve"> greatest </m:t>
                </m:r>
                <m:r>
                  <w:rPr>
                    <w:rFonts w:ascii="Cambria Math" w:hAnsi="Cambria Math"/>
                  </w:rPr>
                  <m:t>Pr</m:t>
                </m:r>
                <m:d>
                  <m:dPr>
                    <m:ctrlPr>
                      <w:rPr>
                        <w:rFonts w:ascii="Cambria Math" w:hAnsi="Cambria Math"/>
                      </w:rPr>
                    </m:ctrlPr>
                  </m:dPr>
                  <m:e>
                    <m:r>
                      <w:rPr>
                        <w:rFonts w:ascii="Cambria Math" w:hAnsi="Cambria Math"/>
                      </w:rPr>
                      <m:t>Max</m:t>
                    </m:r>
                  </m:e>
                </m:d>
              </m:oMath>
            </m:oMathPara>
          </w:p>
          <w:p w14:paraId="6448C8B2" w14:textId="77777777" w:rsidR="0068209A" w:rsidRPr="00A90D71" w:rsidRDefault="0068209A">
            <w:pPr>
              <w:pStyle w:val="BodyText"/>
              <w:spacing w:before="0" w:after="0"/>
              <w:rPr>
                <w:rFonts w:ascii="Cambria" w:eastAsia="Cambria" w:hAnsi="Cambria" w:cs="Times New Roman"/>
              </w:rPr>
            </w:pPr>
          </w:p>
        </w:tc>
        <w:tc>
          <w:tcPr>
            <w:tcW w:w="3690" w:type="dxa"/>
            <w:tcBorders>
              <w:bottom w:val="single" w:sz="4" w:space="0" w:color="auto"/>
            </w:tcBorders>
          </w:tcPr>
          <w:p w14:paraId="57482F7A" w14:textId="77777777" w:rsidR="0068209A" w:rsidRPr="00A90D71" w:rsidRDefault="0068209A">
            <w:pPr>
              <w:pStyle w:val="BodyText"/>
              <w:spacing w:before="0" w:after="0"/>
            </w:pPr>
            <w:r w:rsidRPr="00A90D71">
              <w:t>Success Criteria</w:t>
            </w:r>
          </w:p>
        </w:tc>
        <w:tc>
          <w:tcPr>
            <w:tcW w:w="2970" w:type="dxa"/>
            <w:tcBorders>
              <w:bottom w:val="single" w:sz="4" w:space="0" w:color="auto"/>
            </w:tcBorders>
          </w:tcPr>
          <w:p w14:paraId="07523ADC" w14:textId="77777777" w:rsidR="0068209A" w:rsidRPr="00A90D71" w:rsidRDefault="0068209A">
            <w:pPr>
              <w:pStyle w:val="BodyText"/>
              <w:spacing w:before="0" w:after="0"/>
              <w:jc w:val="center"/>
            </w:pPr>
            <w:r w:rsidRPr="00A90D71">
              <w:t>Yes/No</w:t>
            </w:r>
          </w:p>
        </w:tc>
      </w:tr>
    </w:tbl>
    <w:p w14:paraId="203EDFC6" w14:textId="77777777" w:rsidR="0068209A" w:rsidRDefault="0068209A" w:rsidP="0068209A">
      <w:pPr>
        <w:pStyle w:val="BodyText"/>
        <w:ind w:left="720"/>
      </w:pPr>
    </w:p>
    <w:p w14:paraId="1448EF46" w14:textId="0414F48E" w:rsidR="00F932AF" w:rsidRDefault="00404152" w:rsidP="00D879F8">
      <w:pPr>
        <w:pStyle w:val="BodyText"/>
        <w:numPr>
          <w:ilvl w:val="0"/>
          <w:numId w:val="24"/>
        </w:numPr>
      </w:pPr>
      <w:r>
        <w:t>Adverse Events</w:t>
      </w:r>
      <w:r w:rsidR="00D879F8">
        <w:t xml:space="preserve"> Summary </w:t>
      </w:r>
    </w:p>
    <w:tbl>
      <w:tblPr>
        <w:tblStyle w:val="TableGrid"/>
        <w:tblW w:w="10080"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710"/>
        <w:gridCol w:w="1890"/>
        <w:gridCol w:w="1620"/>
        <w:gridCol w:w="1800"/>
      </w:tblGrid>
      <w:tr w:rsidR="00571B36" w14:paraId="3D4A1C1D" w14:textId="77777777" w:rsidTr="00AB25AD">
        <w:tc>
          <w:tcPr>
            <w:tcW w:w="3060" w:type="dxa"/>
            <w:tcBorders>
              <w:top w:val="single" w:sz="4" w:space="0" w:color="auto"/>
            </w:tcBorders>
          </w:tcPr>
          <w:p w14:paraId="51B14DCB" w14:textId="77777777" w:rsidR="00571B36" w:rsidRDefault="00571B36" w:rsidP="00571B36">
            <w:pPr>
              <w:pStyle w:val="BodyText"/>
              <w:spacing w:before="0" w:after="0"/>
            </w:pPr>
          </w:p>
        </w:tc>
        <w:tc>
          <w:tcPr>
            <w:tcW w:w="5220" w:type="dxa"/>
            <w:gridSpan w:val="3"/>
            <w:tcBorders>
              <w:top w:val="single" w:sz="4" w:space="0" w:color="auto"/>
              <w:bottom w:val="single" w:sz="4" w:space="0" w:color="auto"/>
            </w:tcBorders>
          </w:tcPr>
          <w:p w14:paraId="13580014" w14:textId="665BACEA" w:rsidR="00571B36" w:rsidRDefault="00571B36" w:rsidP="00571B36">
            <w:pPr>
              <w:pStyle w:val="BodyText"/>
              <w:spacing w:before="0" w:after="0"/>
              <w:jc w:val="center"/>
            </w:pPr>
            <w:r>
              <w:t>Route</w:t>
            </w:r>
          </w:p>
        </w:tc>
        <w:tc>
          <w:tcPr>
            <w:tcW w:w="1800" w:type="dxa"/>
            <w:tcBorders>
              <w:top w:val="single" w:sz="4" w:space="0" w:color="auto"/>
            </w:tcBorders>
          </w:tcPr>
          <w:p w14:paraId="3207ABD9" w14:textId="77777777" w:rsidR="00571B36" w:rsidRDefault="00571B36" w:rsidP="00571B36">
            <w:pPr>
              <w:pStyle w:val="BodyText"/>
              <w:spacing w:before="0" w:after="0"/>
            </w:pPr>
          </w:p>
        </w:tc>
      </w:tr>
      <w:tr w:rsidR="00571B36" w14:paraId="5A773FA7" w14:textId="77777777" w:rsidTr="00AB25AD">
        <w:tc>
          <w:tcPr>
            <w:tcW w:w="3060" w:type="dxa"/>
            <w:tcBorders>
              <w:bottom w:val="single" w:sz="4" w:space="0" w:color="auto"/>
            </w:tcBorders>
            <w:vAlign w:val="bottom"/>
          </w:tcPr>
          <w:p w14:paraId="0F63B8C1" w14:textId="6BDB22B7" w:rsidR="00571B36" w:rsidRDefault="00571B36" w:rsidP="005D351A">
            <w:pPr>
              <w:pStyle w:val="BodyText"/>
              <w:spacing w:before="0" w:after="0"/>
            </w:pPr>
            <w:r>
              <w:t>Category</w:t>
            </w:r>
          </w:p>
        </w:tc>
        <w:tc>
          <w:tcPr>
            <w:tcW w:w="1710" w:type="dxa"/>
            <w:tcBorders>
              <w:top w:val="single" w:sz="4" w:space="0" w:color="auto"/>
              <w:bottom w:val="single" w:sz="4" w:space="0" w:color="auto"/>
            </w:tcBorders>
          </w:tcPr>
          <w:p w14:paraId="74DD03C7" w14:textId="77777777" w:rsidR="00571B36" w:rsidRDefault="00571B36" w:rsidP="005D351A">
            <w:pPr>
              <w:pStyle w:val="BodyText"/>
              <w:spacing w:before="0" w:after="0"/>
              <w:jc w:val="center"/>
            </w:pPr>
            <w:r>
              <w:t>Plaza</w:t>
            </w:r>
          </w:p>
          <w:p w14:paraId="4C94A3AB" w14:textId="668E017C" w:rsidR="00232280" w:rsidRDefault="00232280" w:rsidP="005D351A">
            <w:pPr>
              <w:pStyle w:val="BodyText"/>
              <w:spacing w:before="0" w:after="0"/>
              <w:jc w:val="center"/>
            </w:pPr>
            <w:r>
              <w:t>(N=XX)</w:t>
            </w:r>
          </w:p>
          <w:p w14:paraId="7FB37A0F" w14:textId="1C76C72F" w:rsidR="00571B36" w:rsidRDefault="00C35FD7" w:rsidP="005D351A">
            <w:pPr>
              <w:pStyle w:val="BodyText"/>
              <w:spacing w:before="0" w:after="0"/>
              <w:jc w:val="center"/>
            </w:pPr>
            <w:r>
              <w:t>n</w:t>
            </w:r>
            <w:r w:rsidR="00571B36">
              <w:t xml:space="preserve"> (%)</w:t>
            </w:r>
          </w:p>
        </w:tc>
        <w:tc>
          <w:tcPr>
            <w:tcW w:w="1890" w:type="dxa"/>
            <w:tcBorders>
              <w:top w:val="single" w:sz="4" w:space="0" w:color="auto"/>
              <w:bottom w:val="single" w:sz="4" w:space="0" w:color="auto"/>
            </w:tcBorders>
          </w:tcPr>
          <w:p w14:paraId="5DEB34E5" w14:textId="77777777" w:rsidR="00232280" w:rsidRDefault="00571B36" w:rsidP="00232280">
            <w:pPr>
              <w:pStyle w:val="BodyText"/>
              <w:spacing w:before="0" w:after="0"/>
              <w:jc w:val="center"/>
            </w:pPr>
            <w:r>
              <w:t>Rainbow</w:t>
            </w:r>
          </w:p>
          <w:p w14:paraId="2E4EF565" w14:textId="178C6C91" w:rsidR="00571B36" w:rsidRDefault="00232280" w:rsidP="00232280">
            <w:pPr>
              <w:pStyle w:val="BodyText"/>
              <w:spacing w:before="0" w:after="0"/>
              <w:jc w:val="center"/>
            </w:pPr>
            <w:r>
              <w:t>(N=XX)</w:t>
            </w:r>
          </w:p>
          <w:p w14:paraId="235E8943" w14:textId="64CE7F73" w:rsidR="00571B36" w:rsidRDefault="00C35FD7" w:rsidP="005D351A">
            <w:pPr>
              <w:pStyle w:val="BodyText"/>
              <w:spacing w:before="0" w:after="0"/>
              <w:jc w:val="center"/>
            </w:pPr>
            <w:r>
              <w:t>n</w:t>
            </w:r>
            <w:r w:rsidR="00571B36">
              <w:t xml:space="preserve"> (%)</w:t>
            </w:r>
          </w:p>
        </w:tc>
        <w:tc>
          <w:tcPr>
            <w:tcW w:w="1620" w:type="dxa"/>
            <w:tcBorders>
              <w:top w:val="single" w:sz="4" w:space="0" w:color="auto"/>
              <w:bottom w:val="single" w:sz="4" w:space="0" w:color="auto"/>
            </w:tcBorders>
          </w:tcPr>
          <w:p w14:paraId="012DAEA7" w14:textId="77777777" w:rsidR="00232280" w:rsidRDefault="00571B36" w:rsidP="00232280">
            <w:pPr>
              <w:pStyle w:val="BodyText"/>
              <w:spacing w:before="0" w:after="0"/>
              <w:jc w:val="center"/>
            </w:pPr>
            <w:r>
              <w:t>State Line</w:t>
            </w:r>
          </w:p>
          <w:p w14:paraId="10258F24" w14:textId="6A7E6A98" w:rsidR="00571B36" w:rsidRDefault="00232280" w:rsidP="00232280">
            <w:pPr>
              <w:pStyle w:val="BodyText"/>
              <w:spacing w:before="0" w:after="0"/>
              <w:jc w:val="center"/>
            </w:pPr>
            <w:r>
              <w:t>(N=XX)</w:t>
            </w:r>
          </w:p>
          <w:p w14:paraId="7CC493E5" w14:textId="4B05C9AD" w:rsidR="00571B36" w:rsidRDefault="00C35FD7" w:rsidP="005D351A">
            <w:pPr>
              <w:pStyle w:val="BodyText"/>
              <w:spacing w:before="0" w:after="0"/>
              <w:jc w:val="center"/>
            </w:pPr>
            <w:r>
              <w:t>n</w:t>
            </w:r>
            <w:r w:rsidR="00571B36">
              <w:t xml:space="preserve"> (%)</w:t>
            </w:r>
          </w:p>
        </w:tc>
        <w:tc>
          <w:tcPr>
            <w:tcW w:w="1800" w:type="dxa"/>
            <w:tcBorders>
              <w:bottom w:val="single" w:sz="4" w:space="0" w:color="auto"/>
            </w:tcBorders>
          </w:tcPr>
          <w:p w14:paraId="0ECC4740" w14:textId="77777777" w:rsidR="00232280" w:rsidRDefault="00571B36" w:rsidP="00232280">
            <w:pPr>
              <w:pStyle w:val="BodyText"/>
              <w:spacing w:before="0" w:after="0"/>
              <w:jc w:val="center"/>
            </w:pPr>
            <w:r>
              <w:t>Overall</w:t>
            </w:r>
          </w:p>
          <w:p w14:paraId="263DE10D" w14:textId="7920C446" w:rsidR="00571B36" w:rsidRDefault="00232280" w:rsidP="00232280">
            <w:pPr>
              <w:pStyle w:val="BodyText"/>
              <w:spacing w:before="0" w:after="0"/>
              <w:jc w:val="center"/>
            </w:pPr>
            <w:r>
              <w:t>(N=XX)</w:t>
            </w:r>
          </w:p>
          <w:p w14:paraId="1C6AC01D" w14:textId="5F31BDDB" w:rsidR="00571B36" w:rsidRDefault="00C35FD7" w:rsidP="005D351A">
            <w:pPr>
              <w:pStyle w:val="BodyText"/>
              <w:spacing w:before="0" w:after="0"/>
              <w:jc w:val="center"/>
            </w:pPr>
            <w:r>
              <w:t>n</w:t>
            </w:r>
            <w:r w:rsidR="00571B36">
              <w:t xml:space="preserve"> (%)</w:t>
            </w:r>
          </w:p>
        </w:tc>
      </w:tr>
      <w:tr w:rsidR="00571B36" w14:paraId="3EF6668E" w14:textId="77777777" w:rsidTr="00AB25AD">
        <w:tc>
          <w:tcPr>
            <w:tcW w:w="3060" w:type="dxa"/>
            <w:tcBorders>
              <w:top w:val="single" w:sz="4" w:space="0" w:color="auto"/>
            </w:tcBorders>
          </w:tcPr>
          <w:p w14:paraId="2BD1D63E" w14:textId="2AE1A39E" w:rsidR="00571B36" w:rsidRDefault="00571B36" w:rsidP="005D351A">
            <w:pPr>
              <w:pStyle w:val="BodyText"/>
              <w:spacing w:before="0" w:after="0"/>
            </w:pPr>
            <w:r>
              <w:t>Total Number of Events</w:t>
            </w:r>
          </w:p>
        </w:tc>
        <w:tc>
          <w:tcPr>
            <w:tcW w:w="1710" w:type="dxa"/>
            <w:tcBorders>
              <w:top w:val="single" w:sz="4" w:space="0" w:color="auto"/>
            </w:tcBorders>
          </w:tcPr>
          <w:p w14:paraId="2C14C392" w14:textId="4BE4123E" w:rsidR="00571B36" w:rsidRDefault="00711733" w:rsidP="005D351A">
            <w:pPr>
              <w:pStyle w:val="BodyText"/>
              <w:spacing w:before="0" w:after="0"/>
              <w:jc w:val="center"/>
            </w:pPr>
            <w:r>
              <w:t>X (</w:t>
            </w:r>
            <w:r w:rsidR="005D351A">
              <w:t>XX.X)</w:t>
            </w:r>
          </w:p>
        </w:tc>
        <w:tc>
          <w:tcPr>
            <w:tcW w:w="1890" w:type="dxa"/>
            <w:tcBorders>
              <w:top w:val="single" w:sz="4" w:space="0" w:color="auto"/>
            </w:tcBorders>
          </w:tcPr>
          <w:p w14:paraId="339F709C" w14:textId="4AE13BB1" w:rsidR="00571B36" w:rsidRDefault="005D351A" w:rsidP="005D351A">
            <w:pPr>
              <w:pStyle w:val="BodyText"/>
              <w:spacing w:before="0" w:after="0"/>
              <w:jc w:val="center"/>
            </w:pPr>
            <w:r>
              <w:t>X (XX.X)</w:t>
            </w:r>
          </w:p>
        </w:tc>
        <w:tc>
          <w:tcPr>
            <w:tcW w:w="1620" w:type="dxa"/>
            <w:tcBorders>
              <w:top w:val="single" w:sz="4" w:space="0" w:color="auto"/>
            </w:tcBorders>
          </w:tcPr>
          <w:p w14:paraId="06AFEFD6" w14:textId="044D1C28" w:rsidR="00571B36" w:rsidRDefault="005D351A" w:rsidP="005D351A">
            <w:pPr>
              <w:pStyle w:val="BodyText"/>
              <w:spacing w:before="0" w:after="0"/>
              <w:jc w:val="center"/>
            </w:pPr>
            <w:r>
              <w:t>X (XX.X)</w:t>
            </w:r>
          </w:p>
        </w:tc>
        <w:tc>
          <w:tcPr>
            <w:tcW w:w="1800" w:type="dxa"/>
            <w:tcBorders>
              <w:top w:val="single" w:sz="4" w:space="0" w:color="auto"/>
            </w:tcBorders>
          </w:tcPr>
          <w:p w14:paraId="26908C15" w14:textId="549B392D" w:rsidR="00571B36" w:rsidRDefault="005D351A" w:rsidP="005D351A">
            <w:pPr>
              <w:pStyle w:val="BodyText"/>
              <w:spacing w:before="0" w:after="0"/>
              <w:jc w:val="center"/>
            </w:pPr>
            <w:r>
              <w:t>X (XX.X)</w:t>
            </w:r>
          </w:p>
        </w:tc>
      </w:tr>
      <w:tr w:rsidR="00571B36" w14:paraId="586A8300" w14:textId="77777777" w:rsidTr="00AB25AD">
        <w:tc>
          <w:tcPr>
            <w:tcW w:w="3060" w:type="dxa"/>
          </w:tcPr>
          <w:p w14:paraId="0DC933D9" w14:textId="537F81D9" w:rsidR="00571B36" w:rsidRDefault="00571B36" w:rsidP="005D351A">
            <w:pPr>
              <w:pStyle w:val="BodyText"/>
              <w:spacing w:before="0" w:after="0"/>
            </w:pPr>
            <w:r>
              <w:t>Category 1</w:t>
            </w:r>
          </w:p>
        </w:tc>
        <w:tc>
          <w:tcPr>
            <w:tcW w:w="1710" w:type="dxa"/>
          </w:tcPr>
          <w:p w14:paraId="7AD6D2A3" w14:textId="124A14C1" w:rsidR="00571B36" w:rsidRDefault="005D351A" w:rsidP="005D351A">
            <w:pPr>
              <w:pStyle w:val="BodyText"/>
              <w:spacing w:before="0" w:after="0"/>
              <w:jc w:val="center"/>
            </w:pPr>
            <w:r>
              <w:t>X (XX.X)</w:t>
            </w:r>
          </w:p>
        </w:tc>
        <w:tc>
          <w:tcPr>
            <w:tcW w:w="1890" w:type="dxa"/>
          </w:tcPr>
          <w:p w14:paraId="1E5BAA02" w14:textId="3DBBDCB4" w:rsidR="00571B36" w:rsidRDefault="005D351A" w:rsidP="005D351A">
            <w:pPr>
              <w:pStyle w:val="BodyText"/>
              <w:spacing w:before="0" w:after="0"/>
              <w:jc w:val="center"/>
            </w:pPr>
            <w:r>
              <w:t>X (XX.X)</w:t>
            </w:r>
          </w:p>
        </w:tc>
        <w:tc>
          <w:tcPr>
            <w:tcW w:w="1620" w:type="dxa"/>
          </w:tcPr>
          <w:p w14:paraId="3D95CCB1" w14:textId="1D3DEC9F" w:rsidR="00571B36" w:rsidRDefault="005D351A" w:rsidP="005D351A">
            <w:pPr>
              <w:pStyle w:val="BodyText"/>
              <w:spacing w:before="0" w:after="0"/>
              <w:jc w:val="center"/>
            </w:pPr>
            <w:r>
              <w:t>X (XX.X)</w:t>
            </w:r>
          </w:p>
        </w:tc>
        <w:tc>
          <w:tcPr>
            <w:tcW w:w="1800" w:type="dxa"/>
          </w:tcPr>
          <w:p w14:paraId="36DA8475" w14:textId="61ED6948" w:rsidR="00571B36" w:rsidRDefault="005D351A" w:rsidP="005D351A">
            <w:pPr>
              <w:pStyle w:val="BodyText"/>
              <w:spacing w:before="0" w:after="0"/>
              <w:jc w:val="center"/>
            </w:pPr>
            <w:r>
              <w:t>X (XX.X)</w:t>
            </w:r>
          </w:p>
        </w:tc>
      </w:tr>
      <w:tr w:rsidR="00571B36" w14:paraId="3315372D" w14:textId="77777777" w:rsidTr="00AB25AD">
        <w:tc>
          <w:tcPr>
            <w:tcW w:w="3060" w:type="dxa"/>
          </w:tcPr>
          <w:p w14:paraId="09308ED0" w14:textId="4532C2EF" w:rsidR="00571B36" w:rsidRDefault="00571B36" w:rsidP="005D351A">
            <w:pPr>
              <w:pStyle w:val="BodyText"/>
              <w:spacing w:before="0" w:after="0"/>
            </w:pPr>
            <w:r>
              <w:t>Category 2</w:t>
            </w:r>
          </w:p>
        </w:tc>
        <w:tc>
          <w:tcPr>
            <w:tcW w:w="1710" w:type="dxa"/>
          </w:tcPr>
          <w:p w14:paraId="26E3860C" w14:textId="3F0AF7F8" w:rsidR="00571B36" w:rsidRDefault="005D351A" w:rsidP="005D351A">
            <w:pPr>
              <w:pStyle w:val="BodyText"/>
              <w:spacing w:before="0" w:after="0"/>
              <w:jc w:val="center"/>
            </w:pPr>
            <w:r>
              <w:t>X (XX.X)</w:t>
            </w:r>
          </w:p>
        </w:tc>
        <w:tc>
          <w:tcPr>
            <w:tcW w:w="1890" w:type="dxa"/>
          </w:tcPr>
          <w:p w14:paraId="019A54F4" w14:textId="6B0EB257" w:rsidR="00571B36" w:rsidRDefault="005D351A" w:rsidP="005D351A">
            <w:pPr>
              <w:pStyle w:val="BodyText"/>
              <w:spacing w:before="0" w:after="0"/>
              <w:jc w:val="center"/>
            </w:pPr>
            <w:r>
              <w:t>X (XX.X)</w:t>
            </w:r>
          </w:p>
        </w:tc>
        <w:tc>
          <w:tcPr>
            <w:tcW w:w="1620" w:type="dxa"/>
          </w:tcPr>
          <w:p w14:paraId="18B9B8E9" w14:textId="6BAB4B2D" w:rsidR="00571B36" w:rsidRDefault="005D351A" w:rsidP="005D351A">
            <w:pPr>
              <w:pStyle w:val="BodyText"/>
              <w:spacing w:before="0" w:after="0"/>
              <w:jc w:val="center"/>
            </w:pPr>
            <w:r>
              <w:t>X (XX.X)</w:t>
            </w:r>
          </w:p>
        </w:tc>
        <w:tc>
          <w:tcPr>
            <w:tcW w:w="1800" w:type="dxa"/>
          </w:tcPr>
          <w:p w14:paraId="27F772D4" w14:textId="6BECEB9C" w:rsidR="00571B36" w:rsidRDefault="005D351A" w:rsidP="005D351A">
            <w:pPr>
              <w:pStyle w:val="BodyText"/>
              <w:spacing w:before="0" w:after="0"/>
              <w:jc w:val="center"/>
            </w:pPr>
            <w:r>
              <w:t>X (XX.X)</w:t>
            </w:r>
          </w:p>
        </w:tc>
      </w:tr>
      <w:tr w:rsidR="00571B36" w14:paraId="4F67D8FA" w14:textId="77777777" w:rsidTr="00AB25AD">
        <w:tc>
          <w:tcPr>
            <w:tcW w:w="3060" w:type="dxa"/>
            <w:tcBorders>
              <w:bottom w:val="single" w:sz="4" w:space="0" w:color="auto"/>
            </w:tcBorders>
          </w:tcPr>
          <w:p w14:paraId="4FF2778A" w14:textId="75F1C48D" w:rsidR="00571B36" w:rsidRDefault="00571B36" w:rsidP="005D351A">
            <w:pPr>
              <w:pStyle w:val="BodyText"/>
              <w:spacing w:before="0" w:after="0"/>
            </w:pPr>
            <w:r>
              <w:t>Etc.</w:t>
            </w:r>
          </w:p>
        </w:tc>
        <w:tc>
          <w:tcPr>
            <w:tcW w:w="1710" w:type="dxa"/>
            <w:tcBorders>
              <w:bottom w:val="single" w:sz="4" w:space="0" w:color="auto"/>
            </w:tcBorders>
          </w:tcPr>
          <w:p w14:paraId="23E0B9D5" w14:textId="2BFDF380" w:rsidR="00571B36" w:rsidRDefault="0090206A" w:rsidP="005D351A">
            <w:pPr>
              <w:pStyle w:val="BodyText"/>
              <w:spacing w:before="0" w:after="0"/>
              <w:jc w:val="center"/>
            </w:pPr>
            <w:r>
              <w:t>…</w:t>
            </w:r>
          </w:p>
        </w:tc>
        <w:tc>
          <w:tcPr>
            <w:tcW w:w="1890" w:type="dxa"/>
            <w:tcBorders>
              <w:bottom w:val="single" w:sz="4" w:space="0" w:color="auto"/>
            </w:tcBorders>
          </w:tcPr>
          <w:p w14:paraId="7F45EBE7" w14:textId="7BE17334" w:rsidR="00571B36" w:rsidRDefault="0090206A" w:rsidP="005D351A">
            <w:pPr>
              <w:pStyle w:val="BodyText"/>
              <w:spacing w:before="0" w:after="0"/>
              <w:jc w:val="center"/>
            </w:pPr>
            <w:r>
              <w:t>…</w:t>
            </w:r>
          </w:p>
        </w:tc>
        <w:tc>
          <w:tcPr>
            <w:tcW w:w="1620" w:type="dxa"/>
            <w:tcBorders>
              <w:bottom w:val="single" w:sz="4" w:space="0" w:color="auto"/>
            </w:tcBorders>
          </w:tcPr>
          <w:p w14:paraId="387800B8" w14:textId="28345E5A" w:rsidR="00571B36" w:rsidRDefault="0090206A" w:rsidP="005D351A">
            <w:pPr>
              <w:pStyle w:val="BodyText"/>
              <w:spacing w:before="0" w:after="0"/>
              <w:jc w:val="center"/>
            </w:pPr>
            <w:r>
              <w:t>…</w:t>
            </w:r>
          </w:p>
        </w:tc>
        <w:tc>
          <w:tcPr>
            <w:tcW w:w="1800" w:type="dxa"/>
            <w:tcBorders>
              <w:bottom w:val="single" w:sz="4" w:space="0" w:color="auto"/>
            </w:tcBorders>
          </w:tcPr>
          <w:p w14:paraId="6EC059CC" w14:textId="4A72D21D" w:rsidR="00571B36" w:rsidRDefault="0090206A" w:rsidP="005D351A">
            <w:pPr>
              <w:pStyle w:val="BodyText"/>
              <w:spacing w:before="0" w:after="0"/>
              <w:jc w:val="center"/>
            </w:pPr>
            <w:r>
              <w:t>…</w:t>
            </w:r>
          </w:p>
        </w:tc>
      </w:tr>
    </w:tbl>
    <w:p w14:paraId="0A4BA446" w14:textId="5E4344D5" w:rsidR="00F30DBD" w:rsidRDefault="00F30DBD" w:rsidP="00F30DBD">
      <w:pPr>
        <w:pStyle w:val="BodyText"/>
        <w:numPr>
          <w:ilvl w:val="0"/>
          <w:numId w:val="24"/>
        </w:numPr>
      </w:pPr>
      <w:r>
        <w:t xml:space="preserve">Adverse Events </w:t>
      </w:r>
      <w:r w:rsidR="00A16253">
        <w:t>by Category and Severity</w:t>
      </w:r>
      <w:r>
        <w:t xml:space="preserve"> </w:t>
      </w:r>
    </w:p>
    <w:tbl>
      <w:tblPr>
        <w:tblStyle w:val="TableGrid"/>
        <w:tblW w:w="9646"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1530"/>
        <w:gridCol w:w="1350"/>
        <w:gridCol w:w="1260"/>
        <w:gridCol w:w="1350"/>
        <w:gridCol w:w="1361"/>
      </w:tblGrid>
      <w:tr w:rsidR="000E0BCE" w14:paraId="75AF4A78" w14:textId="77777777" w:rsidTr="0090206A">
        <w:trPr>
          <w:trHeight w:val="298"/>
        </w:trPr>
        <w:tc>
          <w:tcPr>
            <w:tcW w:w="2795" w:type="dxa"/>
            <w:tcBorders>
              <w:top w:val="single" w:sz="4" w:space="0" w:color="auto"/>
            </w:tcBorders>
          </w:tcPr>
          <w:p w14:paraId="12E9D8FD" w14:textId="77777777" w:rsidR="000E0BCE" w:rsidRDefault="000E0BCE">
            <w:pPr>
              <w:pStyle w:val="BodyText"/>
              <w:spacing w:before="0" w:after="0"/>
            </w:pPr>
          </w:p>
        </w:tc>
        <w:tc>
          <w:tcPr>
            <w:tcW w:w="1530" w:type="dxa"/>
            <w:tcBorders>
              <w:top w:val="single" w:sz="4" w:space="0" w:color="auto"/>
            </w:tcBorders>
          </w:tcPr>
          <w:p w14:paraId="413248AC" w14:textId="77777777" w:rsidR="000E0BCE" w:rsidRDefault="000E0BCE">
            <w:pPr>
              <w:pStyle w:val="BodyText"/>
              <w:spacing w:before="0" w:after="0"/>
              <w:jc w:val="center"/>
            </w:pPr>
          </w:p>
        </w:tc>
        <w:tc>
          <w:tcPr>
            <w:tcW w:w="3960" w:type="dxa"/>
            <w:gridSpan w:val="3"/>
            <w:tcBorders>
              <w:top w:val="single" w:sz="4" w:space="0" w:color="auto"/>
              <w:bottom w:val="single" w:sz="4" w:space="0" w:color="auto"/>
            </w:tcBorders>
          </w:tcPr>
          <w:p w14:paraId="3036274C" w14:textId="2915B7A0" w:rsidR="000E0BCE" w:rsidRDefault="000E0BCE">
            <w:pPr>
              <w:pStyle w:val="BodyText"/>
              <w:spacing w:before="0" w:after="0"/>
              <w:jc w:val="center"/>
            </w:pPr>
            <w:r>
              <w:t>Route</w:t>
            </w:r>
          </w:p>
        </w:tc>
        <w:tc>
          <w:tcPr>
            <w:tcW w:w="1361" w:type="dxa"/>
            <w:tcBorders>
              <w:top w:val="single" w:sz="4" w:space="0" w:color="auto"/>
            </w:tcBorders>
          </w:tcPr>
          <w:p w14:paraId="288E49BB" w14:textId="77777777" w:rsidR="000E0BCE" w:rsidRDefault="000E0BCE">
            <w:pPr>
              <w:pStyle w:val="BodyText"/>
              <w:spacing w:before="0" w:after="0"/>
            </w:pPr>
          </w:p>
        </w:tc>
      </w:tr>
      <w:tr w:rsidR="0090206A" w14:paraId="7EEB55E9" w14:textId="77777777" w:rsidTr="00CD0821">
        <w:trPr>
          <w:trHeight w:val="909"/>
        </w:trPr>
        <w:tc>
          <w:tcPr>
            <w:tcW w:w="2795" w:type="dxa"/>
            <w:tcBorders>
              <w:bottom w:val="single" w:sz="4" w:space="0" w:color="auto"/>
            </w:tcBorders>
            <w:vAlign w:val="bottom"/>
          </w:tcPr>
          <w:p w14:paraId="60C8DEFE" w14:textId="77777777" w:rsidR="000E0BCE" w:rsidRDefault="000E0BCE">
            <w:pPr>
              <w:pStyle w:val="BodyText"/>
              <w:spacing w:before="0" w:after="0"/>
            </w:pPr>
            <w:r>
              <w:t>Category</w:t>
            </w:r>
          </w:p>
        </w:tc>
        <w:tc>
          <w:tcPr>
            <w:tcW w:w="1530" w:type="dxa"/>
            <w:tcBorders>
              <w:bottom w:val="single" w:sz="4" w:space="0" w:color="auto"/>
            </w:tcBorders>
            <w:vAlign w:val="bottom"/>
          </w:tcPr>
          <w:p w14:paraId="6DC57C5A" w14:textId="07190B38" w:rsidR="000E0BCE" w:rsidRDefault="00867344" w:rsidP="00CD0821">
            <w:pPr>
              <w:pStyle w:val="BodyText"/>
              <w:spacing w:before="0" w:after="0"/>
            </w:pPr>
            <w:r>
              <w:t>Severity</w:t>
            </w:r>
          </w:p>
        </w:tc>
        <w:tc>
          <w:tcPr>
            <w:tcW w:w="1350" w:type="dxa"/>
            <w:tcBorders>
              <w:top w:val="single" w:sz="4" w:space="0" w:color="auto"/>
              <w:bottom w:val="single" w:sz="4" w:space="0" w:color="auto"/>
            </w:tcBorders>
          </w:tcPr>
          <w:p w14:paraId="151FAACA" w14:textId="7E646D63" w:rsidR="000E0BCE" w:rsidRDefault="000E0BCE">
            <w:pPr>
              <w:pStyle w:val="BodyText"/>
              <w:spacing w:before="0" w:after="0"/>
              <w:jc w:val="center"/>
            </w:pPr>
            <w:r>
              <w:t>Plaza</w:t>
            </w:r>
          </w:p>
          <w:p w14:paraId="7AE7CC2A" w14:textId="77777777" w:rsidR="000E0BCE" w:rsidRDefault="000E0BCE">
            <w:pPr>
              <w:pStyle w:val="BodyText"/>
              <w:spacing w:before="0" w:after="0"/>
              <w:jc w:val="center"/>
            </w:pPr>
            <w:r>
              <w:t>(N=XX)</w:t>
            </w:r>
          </w:p>
          <w:p w14:paraId="29905DB9" w14:textId="77777777" w:rsidR="000E0BCE" w:rsidRDefault="000E0BCE">
            <w:pPr>
              <w:pStyle w:val="BodyText"/>
              <w:spacing w:before="0" w:after="0"/>
              <w:jc w:val="center"/>
            </w:pPr>
            <w:r>
              <w:t>n (%)</w:t>
            </w:r>
          </w:p>
        </w:tc>
        <w:tc>
          <w:tcPr>
            <w:tcW w:w="1260" w:type="dxa"/>
            <w:tcBorders>
              <w:top w:val="single" w:sz="4" w:space="0" w:color="auto"/>
              <w:bottom w:val="single" w:sz="4" w:space="0" w:color="auto"/>
            </w:tcBorders>
          </w:tcPr>
          <w:p w14:paraId="22683C6E" w14:textId="77777777" w:rsidR="000E0BCE" w:rsidRDefault="000E0BCE">
            <w:pPr>
              <w:pStyle w:val="BodyText"/>
              <w:spacing w:before="0" w:after="0"/>
              <w:jc w:val="center"/>
            </w:pPr>
            <w:r>
              <w:t>Rainbow</w:t>
            </w:r>
          </w:p>
          <w:p w14:paraId="13E3009C" w14:textId="77777777" w:rsidR="000E0BCE" w:rsidRDefault="000E0BCE">
            <w:pPr>
              <w:pStyle w:val="BodyText"/>
              <w:spacing w:before="0" w:after="0"/>
              <w:jc w:val="center"/>
            </w:pPr>
            <w:r>
              <w:t>(N=XX)</w:t>
            </w:r>
          </w:p>
          <w:p w14:paraId="069B2071" w14:textId="77777777" w:rsidR="000E0BCE" w:rsidRDefault="000E0BCE">
            <w:pPr>
              <w:pStyle w:val="BodyText"/>
              <w:spacing w:before="0" w:after="0"/>
              <w:jc w:val="center"/>
            </w:pPr>
            <w:r>
              <w:t>n (%)</w:t>
            </w:r>
          </w:p>
        </w:tc>
        <w:tc>
          <w:tcPr>
            <w:tcW w:w="1350" w:type="dxa"/>
            <w:tcBorders>
              <w:top w:val="single" w:sz="4" w:space="0" w:color="auto"/>
              <w:bottom w:val="single" w:sz="4" w:space="0" w:color="auto"/>
            </w:tcBorders>
          </w:tcPr>
          <w:p w14:paraId="08383245" w14:textId="77777777" w:rsidR="000E0BCE" w:rsidRDefault="000E0BCE">
            <w:pPr>
              <w:pStyle w:val="BodyText"/>
              <w:spacing w:before="0" w:after="0"/>
              <w:jc w:val="center"/>
            </w:pPr>
            <w:r>
              <w:t>State Line</w:t>
            </w:r>
          </w:p>
          <w:p w14:paraId="6EED42C7" w14:textId="77777777" w:rsidR="000E0BCE" w:rsidRDefault="000E0BCE">
            <w:pPr>
              <w:pStyle w:val="BodyText"/>
              <w:spacing w:before="0" w:after="0"/>
              <w:jc w:val="center"/>
            </w:pPr>
            <w:r>
              <w:t>(N=XX)</w:t>
            </w:r>
          </w:p>
          <w:p w14:paraId="1F27B199" w14:textId="77777777" w:rsidR="000E0BCE" w:rsidRDefault="000E0BCE">
            <w:pPr>
              <w:pStyle w:val="BodyText"/>
              <w:spacing w:before="0" w:after="0"/>
              <w:jc w:val="center"/>
            </w:pPr>
            <w:r>
              <w:t>n (%)</w:t>
            </w:r>
          </w:p>
        </w:tc>
        <w:tc>
          <w:tcPr>
            <w:tcW w:w="1361" w:type="dxa"/>
            <w:tcBorders>
              <w:bottom w:val="single" w:sz="4" w:space="0" w:color="auto"/>
            </w:tcBorders>
          </w:tcPr>
          <w:p w14:paraId="50D5043C" w14:textId="77777777" w:rsidR="000E0BCE" w:rsidRDefault="000E0BCE">
            <w:pPr>
              <w:pStyle w:val="BodyText"/>
              <w:spacing w:before="0" w:after="0"/>
              <w:jc w:val="center"/>
            </w:pPr>
            <w:r>
              <w:t>Overall</w:t>
            </w:r>
          </w:p>
          <w:p w14:paraId="171060D8" w14:textId="77777777" w:rsidR="000E0BCE" w:rsidRDefault="000E0BCE">
            <w:pPr>
              <w:pStyle w:val="BodyText"/>
              <w:spacing w:before="0" w:after="0"/>
              <w:jc w:val="center"/>
            </w:pPr>
            <w:r>
              <w:t>(N=XX)</w:t>
            </w:r>
          </w:p>
          <w:p w14:paraId="6A5FF949" w14:textId="77777777" w:rsidR="000E0BCE" w:rsidRDefault="000E0BCE">
            <w:pPr>
              <w:pStyle w:val="BodyText"/>
              <w:spacing w:before="0" w:after="0"/>
              <w:jc w:val="center"/>
            </w:pPr>
            <w:r>
              <w:t>n (%)</w:t>
            </w:r>
          </w:p>
        </w:tc>
      </w:tr>
      <w:tr w:rsidR="0090206A" w14:paraId="2D19BE18" w14:textId="77777777" w:rsidTr="0090206A">
        <w:trPr>
          <w:trHeight w:val="311"/>
        </w:trPr>
        <w:tc>
          <w:tcPr>
            <w:tcW w:w="2795" w:type="dxa"/>
            <w:tcBorders>
              <w:top w:val="single" w:sz="4" w:space="0" w:color="auto"/>
            </w:tcBorders>
          </w:tcPr>
          <w:p w14:paraId="254BB72B" w14:textId="77777777" w:rsidR="000E0BCE" w:rsidRDefault="000E0BCE">
            <w:pPr>
              <w:pStyle w:val="BodyText"/>
              <w:spacing w:before="0" w:after="0"/>
            </w:pPr>
            <w:r>
              <w:t>Total Number of Events</w:t>
            </w:r>
          </w:p>
        </w:tc>
        <w:tc>
          <w:tcPr>
            <w:tcW w:w="1530" w:type="dxa"/>
            <w:tcBorders>
              <w:top w:val="single" w:sz="4" w:space="0" w:color="auto"/>
            </w:tcBorders>
          </w:tcPr>
          <w:p w14:paraId="314528D7" w14:textId="77777777" w:rsidR="000E0BCE" w:rsidRDefault="000E0BCE">
            <w:pPr>
              <w:pStyle w:val="BodyText"/>
              <w:spacing w:before="0" w:after="0"/>
              <w:jc w:val="center"/>
            </w:pPr>
          </w:p>
        </w:tc>
        <w:tc>
          <w:tcPr>
            <w:tcW w:w="1350" w:type="dxa"/>
            <w:tcBorders>
              <w:top w:val="single" w:sz="4" w:space="0" w:color="auto"/>
            </w:tcBorders>
          </w:tcPr>
          <w:p w14:paraId="64BEB945" w14:textId="05B374FE" w:rsidR="000E0BCE" w:rsidRDefault="000E0BCE">
            <w:pPr>
              <w:pStyle w:val="BodyText"/>
              <w:spacing w:before="0" w:after="0"/>
              <w:jc w:val="center"/>
            </w:pPr>
          </w:p>
        </w:tc>
        <w:tc>
          <w:tcPr>
            <w:tcW w:w="1260" w:type="dxa"/>
            <w:tcBorders>
              <w:top w:val="single" w:sz="4" w:space="0" w:color="auto"/>
            </w:tcBorders>
          </w:tcPr>
          <w:p w14:paraId="03D6854E" w14:textId="24C71D15" w:rsidR="000E0BCE" w:rsidRDefault="000E0BCE">
            <w:pPr>
              <w:pStyle w:val="BodyText"/>
              <w:spacing w:before="0" w:after="0"/>
              <w:jc w:val="center"/>
            </w:pPr>
          </w:p>
        </w:tc>
        <w:tc>
          <w:tcPr>
            <w:tcW w:w="1350" w:type="dxa"/>
            <w:tcBorders>
              <w:top w:val="single" w:sz="4" w:space="0" w:color="auto"/>
            </w:tcBorders>
          </w:tcPr>
          <w:p w14:paraId="57C4B0C4" w14:textId="6DE5D271" w:rsidR="000E0BCE" w:rsidRDefault="000E0BCE">
            <w:pPr>
              <w:pStyle w:val="BodyText"/>
              <w:spacing w:before="0" w:after="0"/>
              <w:jc w:val="center"/>
            </w:pPr>
          </w:p>
        </w:tc>
        <w:tc>
          <w:tcPr>
            <w:tcW w:w="1361" w:type="dxa"/>
            <w:tcBorders>
              <w:top w:val="single" w:sz="4" w:space="0" w:color="auto"/>
            </w:tcBorders>
          </w:tcPr>
          <w:p w14:paraId="2FBE2838" w14:textId="2CC07218" w:rsidR="000E0BCE" w:rsidRDefault="000E0BCE">
            <w:pPr>
              <w:pStyle w:val="BodyText"/>
              <w:spacing w:before="0" w:after="0"/>
              <w:jc w:val="center"/>
            </w:pPr>
          </w:p>
        </w:tc>
      </w:tr>
      <w:tr w:rsidR="004E308A" w14:paraId="1B439F01" w14:textId="77777777" w:rsidTr="0090206A">
        <w:trPr>
          <w:trHeight w:val="298"/>
        </w:trPr>
        <w:tc>
          <w:tcPr>
            <w:tcW w:w="2795" w:type="dxa"/>
          </w:tcPr>
          <w:p w14:paraId="1EFBA9B1" w14:textId="77777777" w:rsidR="004E308A" w:rsidRDefault="004E308A" w:rsidP="004E308A">
            <w:pPr>
              <w:pStyle w:val="BodyText"/>
              <w:spacing w:before="0" w:after="0"/>
            </w:pPr>
          </w:p>
        </w:tc>
        <w:tc>
          <w:tcPr>
            <w:tcW w:w="1530" w:type="dxa"/>
          </w:tcPr>
          <w:p w14:paraId="37A9A333" w14:textId="0DAF0BB7" w:rsidR="004E308A" w:rsidRDefault="004E308A" w:rsidP="004E308A">
            <w:pPr>
              <w:pStyle w:val="BodyText"/>
              <w:spacing w:before="0" w:after="0"/>
            </w:pPr>
            <w:r>
              <w:t>Serious</w:t>
            </w:r>
          </w:p>
        </w:tc>
        <w:tc>
          <w:tcPr>
            <w:tcW w:w="1350" w:type="dxa"/>
          </w:tcPr>
          <w:p w14:paraId="01E6A257" w14:textId="092E0B43" w:rsidR="004E308A" w:rsidRDefault="004E308A" w:rsidP="004E308A">
            <w:pPr>
              <w:pStyle w:val="BodyText"/>
              <w:spacing w:before="0" w:after="0"/>
              <w:jc w:val="center"/>
            </w:pPr>
            <w:r>
              <w:t>X (XX.X)</w:t>
            </w:r>
          </w:p>
        </w:tc>
        <w:tc>
          <w:tcPr>
            <w:tcW w:w="1260" w:type="dxa"/>
          </w:tcPr>
          <w:p w14:paraId="07EE89AC" w14:textId="4672BA1E" w:rsidR="004E308A" w:rsidRDefault="004E308A" w:rsidP="004E308A">
            <w:pPr>
              <w:pStyle w:val="BodyText"/>
              <w:spacing w:before="0" w:after="0"/>
              <w:jc w:val="center"/>
            </w:pPr>
            <w:r>
              <w:t>X (XX.X)</w:t>
            </w:r>
          </w:p>
        </w:tc>
        <w:tc>
          <w:tcPr>
            <w:tcW w:w="1350" w:type="dxa"/>
          </w:tcPr>
          <w:p w14:paraId="65244973" w14:textId="3A5AF441" w:rsidR="004E308A" w:rsidRDefault="004E308A" w:rsidP="004E308A">
            <w:pPr>
              <w:pStyle w:val="BodyText"/>
              <w:spacing w:before="0" w:after="0"/>
              <w:jc w:val="center"/>
            </w:pPr>
            <w:r>
              <w:t>X (XX.X)</w:t>
            </w:r>
          </w:p>
        </w:tc>
        <w:tc>
          <w:tcPr>
            <w:tcW w:w="1361" w:type="dxa"/>
          </w:tcPr>
          <w:p w14:paraId="3C22B9ED" w14:textId="4E5935E8" w:rsidR="004E308A" w:rsidRDefault="004E308A" w:rsidP="004E308A">
            <w:pPr>
              <w:pStyle w:val="BodyText"/>
              <w:spacing w:before="0" w:after="0"/>
              <w:jc w:val="center"/>
            </w:pPr>
            <w:r>
              <w:t>X (XX.X)</w:t>
            </w:r>
          </w:p>
        </w:tc>
      </w:tr>
      <w:tr w:rsidR="004E308A" w14:paraId="595658DB" w14:textId="77777777" w:rsidTr="0090206A">
        <w:trPr>
          <w:trHeight w:val="311"/>
        </w:trPr>
        <w:tc>
          <w:tcPr>
            <w:tcW w:w="2795" w:type="dxa"/>
          </w:tcPr>
          <w:p w14:paraId="4F3A072D" w14:textId="77777777" w:rsidR="004E308A" w:rsidRDefault="004E308A" w:rsidP="004E308A">
            <w:pPr>
              <w:pStyle w:val="BodyText"/>
              <w:spacing w:before="0" w:after="0"/>
            </w:pPr>
          </w:p>
        </w:tc>
        <w:tc>
          <w:tcPr>
            <w:tcW w:w="1530" w:type="dxa"/>
          </w:tcPr>
          <w:p w14:paraId="00323300" w14:textId="2B0226B2" w:rsidR="004E308A" w:rsidRDefault="004E308A" w:rsidP="004E308A">
            <w:pPr>
              <w:pStyle w:val="BodyText"/>
              <w:spacing w:before="0" w:after="0"/>
            </w:pPr>
            <w:r>
              <w:t>Non-Serious</w:t>
            </w:r>
          </w:p>
        </w:tc>
        <w:tc>
          <w:tcPr>
            <w:tcW w:w="1350" w:type="dxa"/>
          </w:tcPr>
          <w:p w14:paraId="20DB3ED3" w14:textId="4F75EC62" w:rsidR="004E308A" w:rsidRDefault="004E308A" w:rsidP="004E308A">
            <w:pPr>
              <w:pStyle w:val="BodyText"/>
              <w:spacing w:before="0" w:after="0"/>
              <w:jc w:val="center"/>
            </w:pPr>
            <w:r>
              <w:t>X (XX.X)</w:t>
            </w:r>
          </w:p>
        </w:tc>
        <w:tc>
          <w:tcPr>
            <w:tcW w:w="1260" w:type="dxa"/>
          </w:tcPr>
          <w:p w14:paraId="1605E47F" w14:textId="79FA430A" w:rsidR="004E308A" w:rsidRDefault="004E308A" w:rsidP="004E308A">
            <w:pPr>
              <w:pStyle w:val="BodyText"/>
              <w:spacing w:before="0" w:after="0"/>
              <w:jc w:val="center"/>
            </w:pPr>
            <w:r>
              <w:t>X (XX.X)</w:t>
            </w:r>
          </w:p>
        </w:tc>
        <w:tc>
          <w:tcPr>
            <w:tcW w:w="1350" w:type="dxa"/>
          </w:tcPr>
          <w:p w14:paraId="7B1B94B4" w14:textId="10EAD5DD" w:rsidR="004E308A" w:rsidRDefault="004E308A" w:rsidP="004E308A">
            <w:pPr>
              <w:pStyle w:val="BodyText"/>
              <w:spacing w:before="0" w:after="0"/>
              <w:jc w:val="center"/>
            </w:pPr>
            <w:r>
              <w:t>X (XX.X)</w:t>
            </w:r>
          </w:p>
        </w:tc>
        <w:tc>
          <w:tcPr>
            <w:tcW w:w="1361" w:type="dxa"/>
          </w:tcPr>
          <w:p w14:paraId="6C24C2E9" w14:textId="1C1B433F" w:rsidR="004E308A" w:rsidRDefault="004E308A" w:rsidP="004E308A">
            <w:pPr>
              <w:pStyle w:val="BodyText"/>
              <w:spacing w:before="0" w:after="0"/>
              <w:jc w:val="center"/>
            </w:pPr>
            <w:r>
              <w:t>X (XX.X)</w:t>
            </w:r>
          </w:p>
        </w:tc>
      </w:tr>
      <w:tr w:rsidR="004E308A" w14:paraId="02079929" w14:textId="77777777" w:rsidTr="0090206A">
        <w:trPr>
          <w:trHeight w:val="298"/>
        </w:trPr>
        <w:tc>
          <w:tcPr>
            <w:tcW w:w="2795" w:type="dxa"/>
          </w:tcPr>
          <w:p w14:paraId="4F9E58B6" w14:textId="77777777" w:rsidR="004E308A" w:rsidRDefault="004E308A" w:rsidP="004E308A">
            <w:pPr>
              <w:pStyle w:val="BodyText"/>
              <w:spacing w:before="0" w:after="0"/>
            </w:pPr>
            <w:r>
              <w:t>Category 1</w:t>
            </w:r>
          </w:p>
        </w:tc>
        <w:tc>
          <w:tcPr>
            <w:tcW w:w="1530" w:type="dxa"/>
          </w:tcPr>
          <w:p w14:paraId="6DF75FF6" w14:textId="77777777" w:rsidR="004E308A" w:rsidRDefault="004E308A" w:rsidP="004E308A">
            <w:pPr>
              <w:pStyle w:val="BodyText"/>
              <w:spacing w:before="0" w:after="0"/>
              <w:jc w:val="center"/>
            </w:pPr>
          </w:p>
        </w:tc>
        <w:tc>
          <w:tcPr>
            <w:tcW w:w="1350" w:type="dxa"/>
          </w:tcPr>
          <w:p w14:paraId="08BE2E97" w14:textId="7EAE6155" w:rsidR="004E308A" w:rsidRDefault="004E308A" w:rsidP="004E308A">
            <w:pPr>
              <w:pStyle w:val="BodyText"/>
              <w:spacing w:before="0" w:after="0"/>
              <w:jc w:val="center"/>
            </w:pPr>
          </w:p>
        </w:tc>
        <w:tc>
          <w:tcPr>
            <w:tcW w:w="1260" w:type="dxa"/>
          </w:tcPr>
          <w:p w14:paraId="030DFCA0" w14:textId="78AC2257" w:rsidR="004E308A" w:rsidRDefault="004E308A" w:rsidP="004E308A">
            <w:pPr>
              <w:pStyle w:val="BodyText"/>
              <w:spacing w:before="0" w:after="0"/>
              <w:jc w:val="center"/>
            </w:pPr>
          </w:p>
        </w:tc>
        <w:tc>
          <w:tcPr>
            <w:tcW w:w="1350" w:type="dxa"/>
          </w:tcPr>
          <w:p w14:paraId="4AA12838" w14:textId="17DC4768" w:rsidR="004E308A" w:rsidRDefault="004E308A" w:rsidP="004E308A">
            <w:pPr>
              <w:pStyle w:val="BodyText"/>
              <w:spacing w:before="0" w:after="0"/>
              <w:jc w:val="center"/>
            </w:pPr>
          </w:p>
        </w:tc>
        <w:tc>
          <w:tcPr>
            <w:tcW w:w="1361" w:type="dxa"/>
          </w:tcPr>
          <w:p w14:paraId="2390B8A0" w14:textId="4B51B011" w:rsidR="004E308A" w:rsidRDefault="004E308A" w:rsidP="004E308A">
            <w:pPr>
              <w:pStyle w:val="BodyText"/>
              <w:spacing w:before="0" w:after="0"/>
              <w:jc w:val="center"/>
            </w:pPr>
          </w:p>
        </w:tc>
      </w:tr>
      <w:tr w:rsidR="004E308A" w14:paraId="65D3070B" w14:textId="77777777" w:rsidTr="0090206A">
        <w:trPr>
          <w:trHeight w:val="298"/>
        </w:trPr>
        <w:tc>
          <w:tcPr>
            <w:tcW w:w="2795" w:type="dxa"/>
          </w:tcPr>
          <w:p w14:paraId="5901C71F" w14:textId="77777777" w:rsidR="004E308A" w:rsidRDefault="004E308A" w:rsidP="004E308A">
            <w:pPr>
              <w:pStyle w:val="BodyText"/>
              <w:spacing w:before="0" w:after="0"/>
            </w:pPr>
          </w:p>
        </w:tc>
        <w:tc>
          <w:tcPr>
            <w:tcW w:w="1530" w:type="dxa"/>
          </w:tcPr>
          <w:p w14:paraId="3440CAED" w14:textId="4A87BF30" w:rsidR="004E308A" w:rsidRDefault="004E308A" w:rsidP="004E308A">
            <w:pPr>
              <w:pStyle w:val="BodyText"/>
              <w:spacing w:before="0" w:after="0"/>
            </w:pPr>
            <w:r>
              <w:t>Serious</w:t>
            </w:r>
          </w:p>
        </w:tc>
        <w:tc>
          <w:tcPr>
            <w:tcW w:w="1350" w:type="dxa"/>
          </w:tcPr>
          <w:p w14:paraId="34B5B7B2" w14:textId="251FC23A" w:rsidR="004E308A" w:rsidRDefault="004E308A" w:rsidP="004E308A">
            <w:pPr>
              <w:pStyle w:val="BodyText"/>
              <w:spacing w:before="0" w:after="0"/>
              <w:jc w:val="center"/>
            </w:pPr>
            <w:r>
              <w:t>X (XX.X)</w:t>
            </w:r>
          </w:p>
        </w:tc>
        <w:tc>
          <w:tcPr>
            <w:tcW w:w="1260" w:type="dxa"/>
          </w:tcPr>
          <w:p w14:paraId="3A54FA16" w14:textId="4E6AE7E9" w:rsidR="004E308A" w:rsidRDefault="004E308A" w:rsidP="004E308A">
            <w:pPr>
              <w:pStyle w:val="BodyText"/>
              <w:spacing w:before="0" w:after="0"/>
              <w:jc w:val="center"/>
            </w:pPr>
            <w:r>
              <w:t>X (XX.X)</w:t>
            </w:r>
          </w:p>
        </w:tc>
        <w:tc>
          <w:tcPr>
            <w:tcW w:w="1350" w:type="dxa"/>
          </w:tcPr>
          <w:p w14:paraId="690AF056" w14:textId="764FC25D" w:rsidR="004E308A" w:rsidRDefault="004E308A" w:rsidP="004E308A">
            <w:pPr>
              <w:pStyle w:val="BodyText"/>
              <w:spacing w:before="0" w:after="0"/>
              <w:jc w:val="center"/>
            </w:pPr>
            <w:r>
              <w:t>X (XX.X)</w:t>
            </w:r>
          </w:p>
        </w:tc>
        <w:tc>
          <w:tcPr>
            <w:tcW w:w="1361" w:type="dxa"/>
          </w:tcPr>
          <w:p w14:paraId="63B304FB" w14:textId="6CE05920" w:rsidR="004E308A" w:rsidRDefault="004E308A" w:rsidP="004E308A">
            <w:pPr>
              <w:pStyle w:val="BodyText"/>
              <w:spacing w:before="0" w:after="0"/>
              <w:jc w:val="center"/>
            </w:pPr>
            <w:r>
              <w:t>X (XX.X)</w:t>
            </w:r>
          </w:p>
        </w:tc>
      </w:tr>
      <w:tr w:rsidR="004E308A" w14:paraId="734BC781" w14:textId="77777777" w:rsidTr="0090206A">
        <w:trPr>
          <w:trHeight w:val="311"/>
        </w:trPr>
        <w:tc>
          <w:tcPr>
            <w:tcW w:w="2795" w:type="dxa"/>
          </w:tcPr>
          <w:p w14:paraId="6BC2267B" w14:textId="77777777" w:rsidR="004E308A" w:rsidRDefault="004E308A" w:rsidP="004E308A">
            <w:pPr>
              <w:pStyle w:val="BodyText"/>
              <w:spacing w:before="0" w:after="0"/>
            </w:pPr>
          </w:p>
        </w:tc>
        <w:tc>
          <w:tcPr>
            <w:tcW w:w="1530" w:type="dxa"/>
          </w:tcPr>
          <w:p w14:paraId="124B35B2" w14:textId="54BE7013" w:rsidR="004E308A" w:rsidRDefault="004E308A" w:rsidP="004E308A">
            <w:pPr>
              <w:pStyle w:val="BodyText"/>
              <w:spacing w:before="0" w:after="0"/>
            </w:pPr>
            <w:r>
              <w:t>Non-Serious</w:t>
            </w:r>
          </w:p>
        </w:tc>
        <w:tc>
          <w:tcPr>
            <w:tcW w:w="1350" w:type="dxa"/>
          </w:tcPr>
          <w:p w14:paraId="6A57AEA0" w14:textId="75C81DD4" w:rsidR="004E308A" w:rsidRDefault="004E308A" w:rsidP="004E308A">
            <w:pPr>
              <w:pStyle w:val="BodyText"/>
              <w:spacing w:before="0" w:after="0"/>
              <w:jc w:val="center"/>
            </w:pPr>
            <w:r>
              <w:t>X (XX.X)</w:t>
            </w:r>
          </w:p>
        </w:tc>
        <w:tc>
          <w:tcPr>
            <w:tcW w:w="1260" w:type="dxa"/>
          </w:tcPr>
          <w:p w14:paraId="40D31C79" w14:textId="192D3BF0" w:rsidR="004E308A" w:rsidRDefault="004E308A" w:rsidP="004E308A">
            <w:pPr>
              <w:pStyle w:val="BodyText"/>
              <w:spacing w:before="0" w:after="0"/>
              <w:jc w:val="center"/>
            </w:pPr>
            <w:r>
              <w:t>X (XX.X)</w:t>
            </w:r>
          </w:p>
        </w:tc>
        <w:tc>
          <w:tcPr>
            <w:tcW w:w="1350" w:type="dxa"/>
          </w:tcPr>
          <w:p w14:paraId="7DF81A75" w14:textId="77612BA5" w:rsidR="004E308A" w:rsidRDefault="004E308A" w:rsidP="004E308A">
            <w:pPr>
              <w:pStyle w:val="BodyText"/>
              <w:spacing w:before="0" w:after="0"/>
              <w:jc w:val="center"/>
            </w:pPr>
            <w:r>
              <w:t>X (XX.X)</w:t>
            </w:r>
          </w:p>
        </w:tc>
        <w:tc>
          <w:tcPr>
            <w:tcW w:w="1361" w:type="dxa"/>
          </w:tcPr>
          <w:p w14:paraId="321BE5CD" w14:textId="65D44164" w:rsidR="004E308A" w:rsidRDefault="004E308A" w:rsidP="004E308A">
            <w:pPr>
              <w:pStyle w:val="BodyText"/>
              <w:spacing w:before="0" w:after="0"/>
              <w:jc w:val="center"/>
            </w:pPr>
            <w:r>
              <w:t>X (XX.X)</w:t>
            </w:r>
          </w:p>
        </w:tc>
      </w:tr>
      <w:tr w:rsidR="004E308A" w14:paraId="7C08FCB6" w14:textId="77777777" w:rsidTr="0090206A">
        <w:trPr>
          <w:trHeight w:val="298"/>
        </w:trPr>
        <w:tc>
          <w:tcPr>
            <w:tcW w:w="2795" w:type="dxa"/>
          </w:tcPr>
          <w:p w14:paraId="2399E564" w14:textId="3EF58F80" w:rsidR="004E308A" w:rsidRDefault="004E308A" w:rsidP="004E308A">
            <w:pPr>
              <w:pStyle w:val="BodyText"/>
              <w:spacing w:before="0" w:after="0"/>
            </w:pPr>
            <w:r>
              <w:t>Category 2</w:t>
            </w:r>
          </w:p>
        </w:tc>
        <w:tc>
          <w:tcPr>
            <w:tcW w:w="1530" w:type="dxa"/>
          </w:tcPr>
          <w:p w14:paraId="6201F290" w14:textId="77777777" w:rsidR="004E308A" w:rsidRDefault="004E308A" w:rsidP="004E308A">
            <w:pPr>
              <w:pStyle w:val="BodyText"/>
              <w:spacing w:before="0" w:after="0"/>
              <w:jc w:val="center"/>
            </w:pPr>
          </w:p>
        </w:tc>
        <w:tc>
          <w:tcPr>
            <w:tcW w:w="1350" w:type="dxa"/>
          </w:tcPr>
          <w:p w14:paraId="7FC368DB" w14:textId="77777777" w:rsidR="004E308A" w:rsidRDefault="004E308A" w:rsidP="004E308A">
            <w:pPr>
              <w:pStyle w:val="BodyText"/>
              <w:spacing w:before="0" w:after="0"/>
              <w:jc w:val="center"/>
            </w:pPr>
          </w:p>
        </w:tc>
        <w:tc>
          <w:tcPr>
            <w:tcW w:w="1260" w:type="dxa"/>
          </w:tcPr>
          <w:p w14:paraId="069AA501" w14:textId="77777777" w:rsidR="004E308A" w:rsidRDefault="004E308A" w:rsidP="004E308A">
            <w:pPr>
              <w:pStyle w:val="BodyText"/>
              <w:spacing w:before="0" w:after="0"/>
              <w:jc w:val="center"/>
            </w:pPr>
          </w:p>
        </w:tc>
        <w:tc>
          <w:tcPr>
            <w:tcW w:w="1350" w:type="dxa"/>
          </w:tcPr>
          <w:p w14:paraId="75B8CC2F" w14:textId="77777777" w:rsidR="004E308A" w:rsidRDefault="004E308A" w:rsidP="004E308A">
            <w:pPr>
              <w:pStyle w:val="BodyText"/>
              <w:spacing w:before="0" w:after="0"/>
              <w:jc w:val="center"/>
            </w:pPr>
          </w:p>
        </w:tc>
        <w:tc>
          <w:tcPr>
            <w:tcW w:w="1361" w:type="dxa"/>
          </w:tcPr>
          <w:p w14:paraId="4D7E2973" w14:textId="77777777" w:rsidR="004E308A" w:rsidRDefault="004E308A" w:rsidP="004E308A">
            <w:pPr>
              <w:pStyle w:val="BodyText"/>
              <w:spacing w:before="0" w:after="0"/>
              <w:jc w:val="center"/>
            </w:pPr>
          </w:p>
        </w:tc>
      </w:tr>
      <w:tr w:rsidR="004E308A" w14:paraId="39741599" w14:textId="77777777" w:rsidTr="004E308A">
        <w:trPr>
          <w:trHeight w:val="298"/>
        </w:trPr>
        <w:tc>
          <w:tcPr>
            <w:tcW w:w="2795" w:type="dxa"/>
          </w:tcPr>
          <w:p w14:paraId="7FD3CD72" w14:textId="03E2686D" w:rsidR="004E308A" w:rsidRDefault="004E308A" w:rsidP="004E308A">
            <w:pPr>
              <w:pStyle w:val="BodyText"/>
              <w:spacing w:before="0" w:after="0"/>
            </w:pPr>
          </w:p>
        </w:tc>
        <w:tc>
          <w:tcPr>
            <w:tcW w:w="1530" w:type="dxa"/>
          </w:tcPr>
          <w:p w14:paraId="7B7D8E03" w14:textId="7D8E4860" w:rsidR="004E308A" w:rsidRDefault="004E308A" w:rsidP="004E308A">
            <w:pPr>
              <w:pStyle w:val="BodyText"/>
              <w:spacing w:before="0" w:after="0"/>
            </w:pPr>
            <w:r>
              <w:t>Serious</w:t>
            </w:r>
          </w:p>
        </w:tc>
        <w:tc>
          <w:tcPr>
            <w:tcW w:w="1350" w:type="dxa"/>
          </w:tcPr>
          <w:p w14:paraId="1ABE162F" w14:textId="567B8AB4" w:rsidR="004E308A" w:rsidRDefault="004E308A" w:rsidP="004E308A">
            <w:pPr>
              <w:pStyle w:val="BodyText"/>
              <w:spacing w:before="0" w:after="0"/>
              <w:jc w:val="center"/>
            </w:pPr>
            <w:r>
              <w:t>X (XX.X)</w:t>
            </w:r>
          </w:p>
        </w:tc>
        <w:tc>
          <w:tcPr>
            <w:tcW w:w="1260" w:type="dxa"/>
          </w:tcPr>
          <w:p w14:paraId="0965BDC1" w14:textId="5C84F0BC" w:rsidR="004E308A" w:rsidRDefault="004E308A" w:rsidP="004E308A">
            <w:pPr>
              <w:pStyle w:val="BodyText"/>
              <w:spacing w:before="0" w:after="0"/>
              <w:jc w:val="center"/>
            </w:pPr>
            <w:r>
              <w:t>X (XX.X)</w:t>
            </w:r>
          </w:p>
        </w:tc>
        <w:tc>
          <w:tcPr>
            <w:tcW w:w="1350" w:type="dxa"/>
          </w:tcPr>
          <w:p w14:paraId="1F2D3CD4" w14:textId="731431DD" w:rsidR="004E308A" w:rsidRDefault="004E308A" w:rsidP="004E308A">
            <w:pPr>
              <w:pStyle w:val="BodyText"/>
              <w:spacing w:before="0" w:after="0"/>
              <w:jc w:val="center"/>
            </w:pPr>
            <w:r>
              <w:t>X (XX.X)</w:t>
            </w:r>
          </w:p>
        </w:tc>
        <w:tc>
          <w:tcPr>
            <w:tcW w:w="1361" w:type="dxa"/>
          </w:tcPr>
          <w:p w14:paraId="25834ED5" w14:textId="68C9D5C2" w:rsidR="004E308A" w:rsidRDefault="004E308A" w:rsidP="004E308A">
            <w:pPr>
              <w:pStyle w:val="BodyText"/>
              <w:spacing w:before="0" w:after="0"/>
              <w:jc w:val="center"/>
            </w:pPr>
            <w:r>
              <w:t>X (XX.X)</w:t>
            </w:r>
          </w:p>
        </w:tc>
      </w:tr>
      <w:tr w:rsidR="004E308A" w14:paraId="10169B0E" w14:textId="77777777" w:rsidTr="004E308A">
        <w:trPr>
          <w:trHeight w:val="298"/>
        </w:trPr>
        <w:tc>
          <w:tcPr>
            <w:tcW w:w="2795" w:type="dxa"/>
          </w:tcPr>
          <w:p w14:paraId="788B74DC" w14:textId="451BBD30" w:rsidR="004E308A" w:rsidRDefault="004E308A" w:rsidP="004E308A">
            <w:pPr>
              <w:pStyle w:val="BodyText"/>
              <w:spacing w:before="0" w:after="0"/>
            </w:pPr>
          </w:p>
        </w:tc>
        <w:tc>
          <w:tcPr>
            <w:tcW w:w="1530" w:type="dxa"/>
          </w:tcPr>
          <w:p w14:paraId="46364442" w14:textId="221A51AA" w:rsidR="004E308A" w:rsidRDefault="004E308A" w:rsidP="004E308A">
            <w:pPr>
              <w:pStyle w:val="BodyText"/>
              <w:spacing w:before="0" w:after="0"/>
            </w:pPr>
            <w:r>
              <w:t>Non-Serious</w:t>
            </w:r>
          </w:p>
        </w:tc>
        <w:tc>
          <w:tcPr>
            <w:tcW w:w="1350" w:type="dxa"/>
          </w:tcPr>
          <w:p w14:paraId="190F1A42" w14:textId="3E9A72E3" w:rsidR="004E308A" w:rsidRDefault="004E308A" w:rsidP="004E308A">
            <w:pPr>
              <w:pStyle w:val="BodyText"/>
              <w:spacing w:before="0" w:after="0"/>
              <w:jc w:val="center"/>
            </w:pPr>
            <w:r>
              <w:t>X (XX.X)</w:t>
            </w:r>
          </w:p>
        </w:tc>
        <w:tc>
          <w:tcPr>
            <w:tcW w:w="1260" w:type="dxa"/>
          </w:tcPr>
          <w:p w14:paraId="736F039B" w14:textId="77777777" w:rsidR="004E308A" w:rsidRDefault="004E308A" w:rsidP="004E308A">
            <w:pPr>
              <w:pStyle w:val="BodyText"/>
              <w:spacing w:before="0" w:after="0"/>
              <w:jc w:val="center"/>
            </w:pPr>
            <w:r>
              <w:t>X (XX.X)</w:t>
            </w:r>
          </w:p>
        </w:tc>
        <w:tc>
          <w:tcPr>
            <w:tcW w:w="1350" w:type="dxa"/>
          </w:tcPr>
          <w:p w14:paraId="04EA42E7" w14:textId="77777777" w:rsidR="004E308A" w:rsidRDefault="004E308A" w:rsidP="004E308A">
            <w:pPr>
              <w:pStyle w:val="BodyText"/>
              <w:spacing w:before="0" w:after="0"/>
              <w:jc w:val="center"/>
            </w:pPr>
            <w:r>
              <w:t>X (XX.X)</w:t>
            </w:r>
          </w:p>
        </w:tc>
        <w:tc>
          <w:tcPr>
            <w:tcW w:w="1361" w:type="dxa"/>
          </w:tcPr>
          <w:p w14:paraId="2A15597B" w14:textId="77777777" w:rsidR="004E308A" w:rsidRDefault="004E308A" w:rsidP="004E308A">
            <w:pPr>
              <w:pStyle w:val="BodyText"/>
              <w:spacing w:before="0" w:after="0"/>
              <w:jc w:val="center"/>
            </w:pPr>
            <w:r>
              <w:t>X (XX.X)</w:t>
            </w:r>
          </w:p>
        </w:tc>
      </w:tr>
      <w:tr w:rsidR="00AA3DD7" w14:paraId="74293DA2" w14:textId="77777777" w:rsidTr="004E308A">
        <w:trPr>
          <w:trHeight w:val="298"/>
        </w:trPr>
        <w:tc>
          <w:tcPr>
            <w:tcW w:w="2795" w:type="dxa"/>
          </w:tcPr>
          <w:p w14:paraId="0C8FE01E" w14:textId="533AD058" w:rsidR="00AA3DD7" w:rsidRDefault="00AA3DD7" w:rsidP="00AA3DD7">
            <w:pPr>
              <w:pStyle w:val="BodyText"/>
              <w:spacing w:before="0" w:after="0"/>
            </w:pPr>
            <w:r>
              <w:t>Etc.</w:t>
            </w:r>
          </w:p>
        </w:tc>
        <w:tc>
          <w:tcPr>
            <w:tcW w:w="1530" w:type="dxa"/>
          </w:tcPr>
          <w:p w14:paraId="0695942D" w14:textId="77777777" w:rsidR="00AA3DD7" w:rsidRDefault="00AA3DD7" w:rsidP="00AA3DD7">
            <w:pPr>
              <w:pStyle w:val="BodyText"/>
              <w:spacing w:before="0" w:after="0"/>
              <w:jc w:val="center"/>
            </w:pPr>
          </w:p>
        </w:tc>
        <w:tc>
          <w:tcPr>
            <w:tcW w:w="1350" w:type="dxa"/>
          </w:tcPr>
          <w:p w14:paraId="33623B72" w14:textId="77777777" w:rsidR="00AA3DD7" w:rsidRDefault="00AA3DD7" w:rsidP="00AA3DD7">
            <w:pPr>
              <w:pStyle w:val="BodyText"/>
              <w:spacing w:before="0" w:after="0"/>
              <w:jc w:val="center"/>
            </w:pPr>
          </w:p>
        </w:tc>
        <w:tc>
          <w:tcPr>
            <w:tcW w:w="1260" w:type="dxa"/>
          </w:tcPr>
          <w:p w14:paraId="5A8F47A0" w14:textId="77777777" w:rsidR="00AA3DD7" w:rsidRDefault="00AA3DD7" w:rsidP="00AA3DD7">
            <w:pPr>
              <w:pStyle w:val="BodyText"/>
              <w:spacing w:before="0" w:after="0"/>
              <w:jc w:val="center"/>
            </w:pPr>
          </w:p>
        </w:tc>
        <w:tc>
          <w:tcPr>
            <w:tcW w:w="1350" w:type="dxa"/>
          </w:tcPr>
          <w:p w14:paraId="45BB9C57" w14:textId="77777777" w:rsidR="00AA3DD7" w:rsidRDefault="00AA3DD7" w:rsidP="00AA3DD7">
            <w:pPr>
              <w:pStyle w:val="BodyText"/>
              <w:spacing w:before="0" w:after="0"/>
              <w:jc w:val="center"/>
            </w:pPr>
          </w:p>
        </w:tc>
        <w:tc>
          <w:tcPr>
            <w:tcW w:w="1361" w:type="dxa"/>
          </w:tcPr>
          <w:p w14:paraId="49699FEE" w14:textId="77777777" w:rsidR="00AA3DD7" w:rsidRDefault="00AA3DD7" w:rsidP="00AA3DD7">
            <w:pPr>
              <w:pStyle w:val="BodyText"/>
              <w:spacing w:before="0" w:after="0"/>
              <w:jc w:val="center"/>
            </w:pPr>
          </w:p>
        </w:tc>
      </w:tr>
      <w:tr w:rsidR="00AA3DD7" w14:paraId="72CBB947" w14:textId="77777777" w:rsidTr="004E308A">
        <w:trPr>
          <w:trHeight w:val="298"/>
        </w:trPr>
        <w:tc>
          <w:tcPr>
            <w:tcW w:w="2795" w:type="dxa"/>
            <w:tcBorders>
              <w:bottom w:val="single" w:sz="4" w:space="0" w:color="auto"/>
            </w:tcBorders>
          </w:tcPr>
          <w:p w14:paraId="22369C4B" w14:textId="77777777" w:rsidR="00AA3DD7" w:rsidRDefault="00AA3DD7" w:rsidP="00AA3DD7">
            <w:pPr>
              <w:pStyle w:val="BodyText"/>
              <w:spacing w:before="0" w:after="0"/>
            </w:pPr>
          </w:p>
        </w:tc>
        <w:tc>
          <w:tcPr>
            <w:tcW w:w="1530" w:type="dxa"/>
            <w:tcBorders>
              <w:bottom w:val="single" w:sz="4" w:space="0" w:color="auto"/>
            </w:tcBorders>
          </w:tcPr>
          <w:p w14:paraId="2416BAB3" w14:textId="70F1A591" w:rsidR="00AA3DD7" w:rsidRDefault="00AA3DD7" w:rsidP="00AA3DD7">
            <w:pPr>
              <w:pStyle w:val="BodyText"/>
              <w:spacing w:before="0" w:after="0"/>
              <w:jc w:val="center"/>
            </w:pPr>
            <w:r>
              <w:t>…</w:t>
            </w:r>
          </w:p>
        </w:tc>
        <w:tc>
          <w:tcPr>
            <w:tcW w:w="1350" w:type="dxa"/>
            <w:tcBorders>
              <w:bottom w:val="single" w:sz="4" w:space="0" w:color="auto"/>
            </w:tcBorders>
          </w:tcPr>
          <w:p w14:paraId="17051A28" w14:textId="341C500D" w:rsidR="00AA3DD7" w:rsidRDefault="00AA3DD7" w:rsidP="00AA3DD7">
            <w:pPr>
              <w:pStyle w:val="BodyText"/>
              <w:spacing w:before="0" w:after="0"/>
              <w:jc w:val="center"/>
            </w:pPr>
            <w:r>
              <w:t>…</w:t>
            </w:r>
          </w:p>
        </w:tc>
        <w:tc>
          <w:tcPr>
            <w:tcW w:w="1260" w:type="dxa"/>
            <w:tcBorders>
              <w:bottom w:val="single" w:sz="4" w:space="0" w:color="auto"/>
            </w:tcBorders>
          </w:tcPr>
          <w:p w14:paraId="39C91BB1" w14:textId="3D37E135" w:rsidR="00AA3DD7" w:rsidRDefault="00AA3DD7" w:rsidP="00AA3DD7">
            <w:pPr>
              <w:pStyle w:val="BodyText"/>
              <w:spacing w:before="0" w:after="0"/>
              <w:jc w:val="center"/>
            </w:pPr>
            <w:r>
              <w:t>…</w:t>
            </w:r>
          </w:p>
        </w:tc>
        <w:tc>
          <w:tcPr>
            <w:tcW w:w="1350" w:type="dxa"/>
            <w:tcBorders>
              <w:bottom w:val="single" w:sz="4" w:space="0" w:color="auto"/>
            </w:tcBorders>
          </w:tcPr>
          <w:p w14:paraId="733820C0" w14:textId="23C789F8" w:rsidR="00AA3DD7" w:rsidRDefault="00AA3DD7" w:rsidP="00AA3DD7">
            <w:pPr>
              <w:pStyle w:val="BodyText"/>
              <w:spacing w:before="0" w:after="0"/>
              <w:jc w:val="center"/>
            </w:pPr>
            <w:r>
              <w:t>…</w:t>
            </w:r>
          </w:p>
        </w:tc>
        <w:tc>
          <w:tcPr>
            <w:tcW w:w="1361" w:type="dxa"/>
            <w:tcBorders>
              <w:bottom w:val="single" w:sz="4" w:space="0" w:color="auto"/>
            </w:tcBorders>
          </w:tcPr>
          <w:p w14:paraId="4B4D6295" w14:textId="3904AF28" w:rsidR="00AA3DD7" w:rsidRDefault="00AA3DD7" w:rsidP="00AA3DD7">
            <w:pPr>
              <w:pStyle w:val="BodyText"/>
              <w:spacing w:before="0" w:after="0"/>
              <w:jc w:val="center"/>
            </w:pPr>
            <w:r>
              <w:t>…</w:t>
            </w:r>
          </w:p>
        </w:tc>
      </w:tr>
    </w:tbl>
    <w:p w14:paraId="231AD898" w14:textId="77777777" w:rsidR="007B4870" w:rsidRDefault="007B4870" w:rsidP="007B4870">
      <w:pPr>
        <w:pStyle w:val="BodyText"/>
      </w:pPr>
    </w:p>
    <w:p w14:paraId="3C0FC5AA" w14:textId="4B8FC357" w:rsidR="00D879F8" w:rsidRDefault="00271B7A" w:rsidP="00271B7A">
      <w:pPr>
        <w:pStyle w:val="BodyText"/>
        <w:tabs>
          <w:tab w:val="left" w:pos="1244"/>
        </w:tabs>
        <w:ind w:left="720"/>
      </w:pPr>
      <w:r>
        <w:t>Secondary Analysis:</w:t>
      </w:r>
    </w:p>
    <w:p w14:paraId="408FA7C2" w14:textId="719A7E5D" w:rsidR="00271B7A" w:rsidRDefault="00271B7A" w:rsidP="00271B7A">
      <w:pPr>
        <w:pStyle w:val="BodyText"/>
        <w:numPr>
          <w:ilvl w:val="0"/>
          <w:numId w:val="26"/>
        </w:numPr>
        <w:tabs>
          <w:tab w:val="left" w:pos="1244"/>
        </w:tabs>
      </w:pPr>
      <w:r>
        <w:t xml:space="preserve">Model the adverse </w:t>
      </w:r>
      <w:proofErr w:type="gramStart"/>
      <w:r>
        <w:t>events</w:t>
      </w:r>
      <w:proofErr w:type="gramEnd"/>
    </w:p>
    <w:p w14:paraId="34F111DE" w14:textId="0185DF59" w:rsidR="00271B7A" w:rsidRDefault="00271B7A" w:rsidP="00271B7A">
      <w:pPr>
        <w:pStyle w:val="BodyText"/>
        <w:numPr>
          <w:ilvl w:val="0"/>
          <w:numId w:val="26"/>
        </w:numPr>
        <w:tabs>
          <w:tab w:val="left" w:pos="1244"/>
        </w:tabs>
      </w:pPr>
      <w:r>
        <w:t>Take the final model and adjust for time of departure</w:t>
      </w:r>
      <w:r w:rsidR="00F646DD">
        <w:t xml:space="preserve"> (and other covariates)</w:t>
      </w:r>
    </w:p>
    <w:p w14:paraId="5A5B13D9" w14:textId="77777777" w:rsidR="002B20E6" w:rsidRPr="002B20E6" w:rsidRDefault="002B20E6" w:rsidP="002B20E6">
      <w:pPr>
        <w:pStyle w:val="BodyText"/>
      </w:pPr>
    </w:p>
    <w:sectPr w:rsidR="002B20E6" w:rsidRPr="002B20E6">
      <w:headerReference w:type="default" r:id="rId11"/>
      <w:footerReference w:type="default" r:id="rId1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3" w:author="Jianzheng Wu" w:date="2023-11-30T11:53:00Z" w:initials="JW">
    <w:p w14:paraId="33F3412D" w14:textId="2485E13D" w:rsidR="6B4997A4" w:rsidRDefault="6B4997A4">
      <w:pPr>
        <w:pStyle w:val="CommentText"/>
      </w:pPr>
      <w:r>
        <w:rPr>
          <w:color w:val="2B579A"/>
          <w:shd w:val="clear" w:color="auto" w:fill="E6E6E6"/>
        </w:rPr>
        <w:fldChar w:fldCharType="begin"/>
      </w:r>
      <w:r>
        <w:instrText xml:space="preserve"> HYPERLINK "mailto:kyoung14@kumc.edu"</w:instrText>
      </w:r>
      <w:r>
        <w:rPr>
          <w:color w:val="2B579A"/>
          <w:shd w:val="clear" w:color="auto" w:fill="E6E6E6"/>
        </w:rPr>
      </w:r>
      <w:bookmarkStart w:id="74" w:name="_@_2ED491305A5F4727B321912053787AE0Z"/>
      <w:r>
        <w:rPr>
          <w:color w:val="2B579A"/>
          <w:shd w:val="clear" w:color="auto" w:fill="E6E6E6"/>
        </w:rPr>
        <w:fldChar w:fldCharType="separate"/>
      </w:r>
      <w:bookmarkEnd w:id="74"/>
      <w:r w:rsidRPr="6B4997A4">
        <w:rPr>
          <w:rStyle w:val="Mention"/>
          <w:noProof/>
        </w:rPr>
        <w:t>@Kate Young</w:t>
      </w:r>
      <w:r>
        <w:rPr>
          <w:color w:val="2B579A"/>
          <w:shd w:val="clear" w:color="auto" w:fill="E6E6E6"/>
        </w:rPr>
        <w:fldChar w:fldCharType="end"/>
      </w:r>
      <w:r>
        <w:t xml:space="preserve"> Hi, Kate. Here the symbol is the variance while the description is the standard deviation. I assume we will report the standard deviation in the Estimate. Thus, we might need to change the symbol to sigma. I cannot find the equation function in the online format. Would you mind changing it? Thanks!</w:t>
      </w:r>
      <w:r>
        <w:rPr>
          <w:rStyle w:val="CommentReference"/>
        </w:rPr>
        <w:annotationRef/>
      </w:r>
    </w:p>
  </w:comment>
  <w:comment w:id="72" w:author="Kate Young" w:date="2023-11-30T11:59:00Z" w:initials="KY">
    <w:p w14:paraId="26C78314" w14:textId="77777777" w:rsidR="008741CF" w:rsidRDefault="008741CF" w:rsidP="008E6333">
      <w:pPr>
        <w:pStyle w:val="CommentText"/>
      </w:pPr>
      <w:r>
        <w:rPr>
          <w:rStyle w:val="CommentReference"/>
        </w:rPr>
        <w:annotationRef/>
      </w:r>
      <w:r>
        <w:t>Yes, good catch! I updated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F3412D" w15:done="0"/>
  <w15:commentEx w15:paraId="26C78314" w15:paraIdParent="33F341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9097177" w16cex:dateUtc="2023-11-30T17:53:00Z"/>
  <w16cex:commentExtensible w16cex:durableId="2912F7AC" w16cex:dateUtc="2023-11-30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F3412D" w16cid:durableId="09097177"/>
  <w16cid:commentId w16cid:paraId="26C78314" w16cid:durableId="2912F7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CBBAF" w14:textId="77777777" w:rsidR="006A6E38" w:rsidRDefault="006A6E38">
      <w:pPr>
        <w:spacing w:after="0"/>
      </w:pPr>
      <w:r>
        <w:separator/>
      </w:r>
    </w:p>
  </w:endnote>
  <w:endnote w:type="continuationSeparator" w:id="0">
    <w:p w14:paraId="7ACEB8E5" w14:textId="77777777" w:rsidR="006A6E38" w:rsidRDefault="006A6E38">
      <w:pPr>
        <w:spacing w:after="0"/>
      </w:pPr>
      <w:r>
        <w:continuationSeparator/>
      </w:r>
    </w:p>
  </w:endnote>
  <w:endnote w:type="continuationNotice" w:id="1">
    <w:p w14:paraId="51F1EB07" w14:textId="77777777" w:rsidR="006A6E38" w:rsidRDefault="006A6E3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1571521"/>
      <w:docPartObj>
        <w:docPartGallery w:val="Page Numbers (Bottom of Page)"/>
        <w:docPartUnique/>
      </w:docPartObj>
    </w:sdtPr>
    <w:sdtContent>
      <w:p w14:paraId="66C6CFCF" w14:textId="77777777" w:rsidR="00FD1D6D" w:rsidRDefault="002E0883">
        <w:pPr>
          <w:pStyle w:val="Footer"/>
          <w:jc w:val="right"/>
        </w:pPr>
        <w:r>
          <w:t xml:space="preserve">Page | </w:t>
        </w: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6</w:t>
        </w:r>
        <w:r>
          <w:rPr>
            <w:noProof/>
            <w:color w:val="2B579A"/>
            <w:shd w:val="clear" w:color="auto" w:fill="E6E6E6"/>
          </w:rPr>
          <w:fldChar w:fldCharType="end"/>
        </w:r>
        <w:r>
          <w:t xml:space="preserve"> </w:t>
        </w:r>
      </w:p>
    </w:sdtContent>
  </w:sdt>
  <w:p w14:paraId="741F1C60" w14:textId="77777777" w:rsidR="00FD1D6D" w:rsidRDefault="00FD1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CF29D" w14:textId="77777777" w:rsidR="006A6E38" w:rsidRDefault="006A6E38">
      <w:r>
        <w:separator/>
      </w:r>
    </w:p>
  </w:footnote>
  <w:footnote w:type="continuationSeparator" w:id="0">
    <w:p w14:paraId="3A69F316" w14:textId="77777777" w:rsidR="006A6E38" w:rsidRDefault="006A6E38">
      <w:r>
        <w:continuationSeparator/>
      </w:r>
    </w:p>
  </w:footnote>
  <w:footnote w:type="continuationNotice" w:id="1">
    <w:p w14:paraId="397229CB" w14:textId="77777777" w:rsidR="006A6E38" w:rsidRDefault="006A6E3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CDF4A" w14:textId="72588B7F" w:rsidR="00FD1D6D" w:rsidRDefault="00387BCB">
    <w:pPr>
      <w:pStyle w:val="Header"/>
    </w:pPr>
    <w:r>
      <w:rPr>
        <w:noProof/>
        <w:color w:val="2B579A"/>
        <w:shd w:val="clear" w:color="auto" w:fill="E6E6E6"/>
      </w:rPr>
      <w:drawing>
        <wp:inline distT="0" distB="0" distL="0" distR="0" wp14:anchorId="49EC8AEF" wp14:editId="64BAD996">
          <wp:extent cx="3123210" cy="407987"/>
          <wp:effectExtent l="0" t="0" r="1270" b="0"/>
          <wp:docPr id="9" name="Picture 9" descr="Biostatistics and Data Science_2C_UnitHo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statistics and Data Science_2C_UnitHorz"/>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72" r="-272"/>
                  <a:stretch/>
                </pic:blipFill>
                <pic:spPr bwMode="auto">
                  <a:xfrm>
                    <a:off x="0" y="0"/>
                    <a:ext cx="3251358" cy="424727"/>
                  </a:xfrm>
                  <a:prstGeom prst="rect">
                    <a:avLst/>
                  </a:prstGeom>
                  <a:ln>
                    <a:noFill/>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BA34745"/>
    <w:multiLevelType w:val="multilevel"/>
    <w:tmpl w:val="E5D0F1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F9AEC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C09122D"/>
    <w:multiLevelType w:val="multilevel"/>
    <w:tmpl w:val="1E7C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000A990"/>
    <w:multiLevelType w:val="multilevel"/>
    <w:tmpl w:val="36ACE9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0000A991"/>
    <w:multiLevelType w:val="multilevel"/>
    <w:tmpl w:val="795649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01721850"/>
    <w:multiLevelType w:val="hybridMultilevel"/>
    <w:tmpl w:val="DA4E5D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507A1"/>
    <w:multiLevelType w:val="hybridMultilevel"/>
    <w:tmpl w:val="0688F922"/>
    <w:lvl w:ilvl="0" w:tplc="EE168A9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817996"/>
    <w:multiLevelType w:val="multilevel"/>
    <w:tmpl w:val="CDCED0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6ED812FA"/>
    <w:multiLevelType w:val="hybridMultilevel"/>
    <w:tmpl w:val="DA4E5D1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6900094">
    <w:abstractNumId w:val="1"/>
  </w:num>
  <w:num w:numId="2" w16cid:durableId="1677614055">
    <w:abstractNumId w:val="0"/>
  </w:num>
  <w:num w:numId="3" w16cid:durableId="524098744">
    <w:abstractNumId w:val="2"/>
  </w:num>
  <w:num w:numId="4" w16cid:durableId="768085679">
    <w:abstractNumId w:val="2"/>
  </w:num>
  <w:num w:numId="5" w16cid:durableId="854924827">
    <w:abstractNumId w:val="2"/>
  </w:num>
  <w:num w:numId="6" w16cid:durableId="2136293180">
    <w:abstractNumId w:val="2"/>
  </w:num>
  <w:num w:numId="7" w16cid:durableId="1383020074">
    <w:abstractNumId w:val="2"/>
  </w:num>
  <w:num w:numId="8" w16cid:durableId="726300236">
    <w:abstractNumId w:val="2"/>
  </w:num>
  <w:num w:numId="9" w16cid:durableId="1065689028">
    <w:abstractNumId w:val="2"/>
  </w:num>
  <w:num w:numId="10" w16cid:durableId="2011447770">
    <w:abstractNumId w:val="2"/>
  </w:num>
  <w:num w:numId="11" w16cid:durableId="264583006">
    <w:abstractNumId w:val="2"/>
  </w:num>
  <w:num w:numId="12" w16cid:durableId="2060394419">
    <w:abstractNumId w:val="2"/>
  </w:num>
  <w:num w:numId="13" w16cid:durableId="1986078629">
    <w:abstractNumId w:val="7"/>
  </w:num>
  <w:num w:numId="14" w16cid:durableId="1778527447">
    <w:abstractNumId w:val="3"/>
  </w:num>
  <w:num w:numId="15" w16cid:durableId="453209708">
    <w:abstractNumId w:val="4"/>
  </w:num>
  <w:num w:numId="16" w16cid:durableId="1113597507">
    <w:abstractNumId w:val="4"/>
  </w:num>
  <w:num w:numId="17" w16cid:durableId="1460492209">
    <w:abstractNumId w:val="4"/>
  </w:num>
  <w:num w:numId="18" w16cid:durableId="1568689735">
    <w:abstractNumId w:val="4"/>
  </w:num>
  <w:num w:numId="19" w16cid:durableId="1114784497">
    <w:abstractNumId w:val="4"/>
  </w:num>
  <w:num w:numId="20" w16cid:durableId="1583906277">
    <w:abstractNumId w:val="4"/>
  </w:num>
  <w:num w:numId="21" w16cid:durableId="1226645960">
    <w:abstractNumId w:val="4"/>
  </w:num>
  <w:num w:numId="22" w16cid:durableId="1767311559">
    <w:abstractNumId w:val="4"/>
  </w:num>
  <w:num w:numId="23" w16cid:durableId="610942929">
    <w:abstractNumId w:val="4"/>
  </w:num>
  <w:num w:numId="24" w16cid:durableId="434178811">
    <w:abstractNumId w:val="5"/>
  </w:num>
  <w:num w:numId="25" w16cid:durableId="28914597">
    <w:abstractNumId w:val="7"/>
  </w:num>
  <w:num w:numId="26" w16cid:durableId="1295405124">
    <w:abstractNumId w:val="6"/>
  </w:num>
  <w:num w:numId="27" w16cid:durableId="557596343">
    <w:abstractNumId w:val="7"/>
  </w:num>
  <w:num w:numId="28" w16cid:durableId="626207321">
    <w:abstractNumId w:val="8"/>
  </w:num>
  <w:num w:numId="29" w16cid:durableId="62064817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anzheng Wu">
    <w15:presenceInfo w15:providerId="AD" w15:userId="S::j542w537@kumc.edu::54c26252-93e2-4354-9d92-fbd70beac438"/>
  </w15:person>
  <w15:person w15:author="Kate Young">
    <w15:presenceInfo w15:providerId="AD" w15:userId="S::kyoung14@kumc.edu::a5f47f5b-f4d5-4029-bc1b-9d34b88d38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86F"/>
    <w:rsid w:val="00000DE2"/>
    <w:rsid w:val="000137C6"/>
    <w:rsid w:val="00023B51"/>
    <w:rsid w:val="000436B6"/>
    <w:rsid w:val="0004628A"/>
    <w:rsid w:val="000540D8"/>
    <w:rsid w:val="00056190"/>
    <w:rsid w:val="000615D3"/>
    <w:rsid w:val="0006607F"/>
    <w:rsid w:val="00090AC0"/>
    <w:rsid w:val="000927C9"/>
    <w:rsid w:val="000A6D4E"/>
    <w:rsid w:val="000B7E02"/>
    <w:rsid w:val="000C2243"/>
    <w:rsid w:val="000D4359"/>
    <w:rsid w:val="000E0BCE"/>
    <w:rsid w:val="000E2ED0"/>
    <w:rsid w:val="000F1254"/>
    <w:rsid w:val="000F63B9"/>
    <w:rsid w:val="000F7BB4"/>
    <w:rsid w:val="00104B28"/>
    <w:rsid w:val="0010503D"/>
    <w:rsid w:val="00120380"/>
    <w:rsid w:val="00146C5C"/>
    <w:rsid w:val="00147BF1"/>
    <w:rsid w:val="00151B54"/>
    <w:rsid w:val="00156E4F"/>
    <w:rsid w:val="00160444"/>
    <w:rsid w:val="0017283D"/>
    <w:rsid w:val="001909B9"/>
    <w:rsid w:val="001A4184"/>
    <w:rsid w:val="001B3C12"/>
    <w:rsid w:val="001B5974"/>
    <w:rsid w:val="001B745B"/>
    <w:rsid w:val="001D07B8"/>
    <w:rsid w:val="001D19F1"/>
    <w:rsid w:val="001E12C3"/>
    <w:rsid w:val="001E20E7"/>
    <w:rsid w:val="001E21E0"/>
    <w:rsid w:val="001E2F70"/>
    <w:rsid w:val="001E642F"/>
    <w:rsid w:val="00214750"/>
    <w:rsid w:val="002154B0"/>
    <w:rsid w:val="002278A4"/>
    <w:rsid w:val="00232280"/>
    <w:rsid w:val="0023270F"/>
    <w:rsid w:val="00237A00"/>
    <w:rsid w:val="00240730"/>
    <w:rsid w:val="00241519"/>
    <w:rsid w:val="002448E6"/>
    <w:rsid w:val="002503C1"/>
    <w:rsid w:val="002564E0"/>
    <w:rsid w:val="002618D2"/>
    <w:rsid w:val="00271B7A"/>
    <w:rsid w:val="00281CEB"/>
    <w:rsid w:val="00284F13"/>
    <w:rsid w:val="00285382"/>
    <w:rsid w:val="002A02B3"/>
    <w:rsid w:val="002B0682"/>
    <w:rsid w:val="002B0EEE"/>
    <w:rsid w:val="002B20E6"/>
    <w:rsid w:val="002B6FE0"/>
    <w:rsid w:val="002C0C9A"/>
    <w:rsid w:val="002D290A"/>
    <w:rsid w:val="002D7439"/>
    <w:rsid w:val="002E0883"/>
    <w:rsid w:val="002E162B"/>
    <w:rsid w:val="002E4394"/>
    <w:rsid w:val="002F235C"/>
    <w:rsid w:val="002F42D3"/>
    <w:rsid w:val="0031687B"/>
    <w:rsid w:val="003168ED"/>
    <w:rsid w:val="00334620"/>
    <w:rsid w:val="00340FE9"/>
    <w:rsid w:val="00345146"/>
    <w:rsid w:val="00350CA0"/>
    <w:rsid w:val="0035459A"/>
    <w:rsid w:val="00354C50"/>
    <w:rsid w:val="00354F5F"/>
    <w:rsid w:val="00361AA3"/>
    <w:rsid w:val="0036258F"/>
    <w:rsid w:val="00372005"/>
    <w:rsid w:val="00386531"/>
    <w:rsid w:val="00387BCB"/>
    <w:rsid w:val="003A0CD4"/>
    <w:rsid w:val="003A2775"/>
    <w:rsid w:val="003A641C"/>
    <w:rsid w:val="003B1587"/>
    <w:rsid w:val="003C4716"/>
    <w:rsid w:val="003C6F5A"/>
    <w:rsid w:val="003D3BDA"/>
    <w:rsid w:val="003D5A56"/>
    <w:rsid w:val="003E386D"/>
    <w:rsid w:val="003E5F2C"/>
    <w:rsid w:val="003F1353"/>
    <w:rsid w:val="00400673"/>
    <w:rsid w:val="0040081D"/>
    <w:rsid w:val="00403EC4"/>
    <w:rsid w:val="00404152"/>
    <w:rsid w:val="00417BE5"/>
    <w:rsid w:val="00434C80"/>
    <w:rsid w:val="00445BBC"/>
    <w:rsid w:val="004622E5"/>
    <w:rsid w:val="00471D9C"/>
    <w:rsid w:val="0048369B"/>
    <w:rsid w:val="00493DB9"/>
    <w:rsid w:val="004965C6"/>
    <w:rsid w:val="004B6B3B"/>
    <w:rsid w:val="004C2091"/>
    <w:rsid w:val="004C2D93"/>
    <w:rsid w:val="004C47EA"/>
    <w:rsid w:val="004C61AF"/>
    <w:rsid w:val="004D0F34"/>
    <w:rsid w:val="004D37A1"/>
    <w:rsid w:val="004E1F35"/>
    <w:rsid w:val="004E308A"/>
    <w:rsid w:val="004E697F"/>
    <w:rsid w:val="004F32B2"/>
    <w:rsid w:val="00514505"/>
    <w:rsid w:val="00520207"/>
    <w:rsid w:val="005318EC"/>
    <w:rsid w:val="005355FB"/>
    <w:rsid w:val="0054265B"/>
    <w:rsid w:val="005556A9"/>
    <w:rsid w:val="00556EAB"/>
    <w:rsid w:val="005606D4"/>
    <w:rsid w:val="00562968"/>
    <w:rsid w:val="00570AA2"/>
    <w:rsid w:val="00571B36"/>
    <w:rsid w:val="00571C09"/>
    <w:rsid w:val="00587F95"/>
    <w:rsid w:val="00591165"/>
    <w:rsid w:val="00593E1D"/>
    <w:rsid w:val="005A236B"/>
    <w:rsid w:val="005B0FC9"/>
    <w:rsid w:val="005B39A2"/>
    <w:rsid w:val="005C4251"/>
    <w:rsid w:val="005D05CA"/>
    <w:rsid w:val="005D2D48"/>
    <w:rsid w:val="005D3166"/>
    <w:rsid w:val="005D351A"/>
    <w:rsid w:val="005E4E52"/>
    <w:rsid w:val="005E686F"/>
    <w:rsid w:val="00613332"/>
    <w:rsid w:val="00622CFF"/>
    <w:rsid w:val="006512C0"/>
    <w:rsid w:val="0066348C"/>
    <w:rsid w:val="00664F69"/>
    <w:rsid w:val="0068209A"/>
    <w:rsid w:val="00682767"/>
    <w:rsid w:val="00685999"/>
    <w:rsid w:val="006A6E38"/>
    <w:rsid w:val="006B4E3F"/>
    <w:rsid w:val="006B5536"/>
    <w:rsid w:val="006B6BC0"/>
    <w:rsid w:val="006B6E5B"/>
    <w:rsid w:val="006C7519"/>
    <w:rsid w:val="006D2F3C"/>
    <w:rsid w:val="006D3480"/>
    <w:rsid w:val="006F0D41"/>
    <w:rsid w:val="00704594"/>
    <w:rsid w:val="00711733"/>
    <w:rsid w:val="00716CBC"/>
    <w:rsid w:val="00721782"/>
    <w:rsid w:val="00722359"/>
    <w:rsid w:val="0072255B"/>
    <w:rsid w:val="00727911"/>
    <w:rsid w:val="007317FB"/>
    <w:rsid w:val="00731C52"/>
    <w:rsid w:val="0073287A"/>
    <w:rsid w:val="00747F54"/>
    <w:rsid w:val="00751FD3"/>
    <w:rsid w:val="00782F6C"/>
    <w:rsid w:val="00790924"/>
    <w:rsid w:val="0079094E"/>
    <w:rsid w:val="00795C5B"/>
    <w:rsid w:val="00796F84"/>
    <w:rsid w:val="007A3D93"/>
    <w:rsid w:val="007A3F8E"/>
    <w:rsid w:val="007A6797"/>
    <w:rsid w:val="007B4870"/>
    <w:rsid w:val="007B66A0"/>
    <w:rsid w:val="007B6F51"/>
    <w:rsid w:val="007C256D"/>
    <w:rsid w:val="007C67D5"/>
    <w:rsid w:val="007D1B50"/>
    <w:rsid w:val="007E1877"/>
    <w:rsid w:val="007E3AD6"/>
    <w:rsid w:val="007E5259"/>
    <w:rsid w:val="007F576A"/>
    <w:rsid w:val="00800279"/>
    <w:rsid w:val="00817850"/>
    <w:rsid w:val="008337D0"/>
    <w:rsid w:val="0084067B"/>
    <w:rsid w:val="008470C8"/>
    <w:rsid w:val="0085456F"/>
    <w:rsid w:val="00860CC2"/>
    <w:rsid w:val="00867344"/>
    <w:rsid w:val="00870B40"/>
    <w:rsid w:val="008741CF"/>
    <w:rsid w:val="008900C0"/>
    <w:rsid w:val="008A2F2C"/>
    <w:rsid w:val="008A55E6"/>
    <w:rsid w:val="008B20D8"/>
    <w:rsid w:val="008B7DD1"/>
    <w:rsid w:val="008C3FA5"/>
    <w:rsid w:val="008E6333"/>
    <w:rsid w:val="008F33A4"/>
    <w:rsid w:val="008F671F"/>
    <w:rsid w:val="0090206A"/>
    <w:rsid w:val="00911541"/>
    <w:rsid w:val="00912417"/>
    <w:rsid w:val="009206B4"/>
    <w:rsid w:val="0092503C"/>
    <w:rsid w:val="00940D5F"/>
    <w:rsid w:val="009430E2"/>
    <w:rsid w:val="00955DF5"/>
    <w:rsid w:val="00961FAC"/>
    <w:rsid w:val="00974AC2"/>
    <w:rsid w:val="009817C6"/>
    <w:rsid w:val="00981E05"/>
    <w:rsid w:val="00994FE7"/>
    <w:rsid w:val="00995744"/>
    <w:rsid w:val="009A34C1"/>
    <w:rsid w:val="009B3191"/>
    <w:rsid w:val="009C1103"/>
    <w:rsid w:val="009C1D84"/>
    <w:rsid w:val="009C29E8"/>
    <w:rsid w:val="009D493A"/>
    <w:rsid w:val="009E5EB5"/>
    <w:rsid w:val="009E673F"/>
    <w:rsid w:val="009F6DC4"/>
    <w:rsid w:val="00A020C7"/>
    <w:rsid w:val="00A0734D"/>
    <w:rsid w:val="00A16253"/>
    <w:rsid w:val="00A17554"/>
    <w:rsid w:val="00A212FE"/>
    <w:rsid w:val="00A22FBB"/>
    <w:rsid w:val="00A44CC4"/>
    <w:rsid w:val="00A45E54"/>
    <w:rsid w:val="00A52D47"/>
    <w:rsid w:val="00A5400D"/>
    <w:rsid w:val="00A73377"/>
    <w:rsid w:val="00A76DA7"/>
    <w:rsid w:val="00A840BE"/>
    <w:rsid w:val="00A90D71"/>
    <w:rsid w:val="00A977A0"/>
    <w:rsid w:val="00AA0093"/>
    <w:rsid w:val="00AA3DD7"/>
    <w:rsid w:val="00AB25AD"/>
    <w:rsid w:val="00AB39FF"/>
    <w:rsid w:val="00AB4388"/>
    <w:rsid w:val="00AD09CC"/>
    <w:rsid w:val="00AF4FD7"/>
    <w:rsid w:val="00B0442C"/>
    <w:rsid w:val="00B136BB"/>
    <w:rsid w:val="00B15D5F"/>
    <w:rsid w:val="00B16D25"/>
    <w:rsid w:val="00B3186F"/>
    <w:rsid w:val="00B4018C"/>
    <w:rsid w:val="00B45A98"/>
    <w:rsid w:val="00B551C3"/>
    <w:rsid w:val="00B72C67"/>
    <w:rsid w:val="00B87C0C"/>
    <w:rsid w:val="00B9358D"/>
    <w:rsid w:val="00B96F72"/>
    <w:rsid w:val="00BB07BE"/>
    <w:rsid w:val="00BB0CAA"/>
    <w:rsid w:val="00BB39F4"/>
    <w:rsid w:val="00BC6232"/>
    <w:rsid w:val="00BC72CB"/>
    <w:rsid w:val="00BD1BCC"/>
    <w:rsid w:val="00BD3120"/>
    <w:rsid w:val="00BE3B3F"/>
    <w:rsid w:val="00BF1A5D"/>
    <w:rsid w:val="00BF3919"/>
    <w:rsid w:val="00BF6ED4"/>
    <w:rsid w:val="00C12D39"/>
    <w:rsid w:val="00C2499F"/>
    <w:rsid w:val="00C35FD7"/>
    <w:rsid w:val="00C377F3"/>
    <w:rsid w:val="00C579C0"/>
    <w:rsid w:val="00C60B32"/>
    <w:rsid w:val="00C6609F"/>
    <w:rsid w:val="00C72CBD"/>
    <w:rsid w:val="00C72F73"/>
    <w:rsid w:val="00C8221B"/>
    <w:rsid w:val="00C82772"/>
    <w:rsid w:val="00C85B11"/>
    <w:rsid w:val="00CB3CEF"/>
    <w:rsid w:val="00CB5455"/>
    <w:rsid w:val="00CD0821"/>
    <w:rsid w:val="00CD0D43"/>
    <w:rsid w:val="00CE7AE7"/>
    <w:rsid w:val="00CF1C4A"/>
    <w:rsid w:val="00CF535E"/>
    <w:rsid w:val="00D024DB"/>
    <w:rsid w:val="00D0289C"/>
    <w:rsid w:val="00D06FC1"/>
    <w:rsid w:val="00D17B95"/>
    <w:rsid w:val="00D33B9A"/>
    <w:rsid w:val="00D34C1F"/>
    <w:rsid w:val="00D36E32"/>
    <w:rsid w:val="00D50DAA"/>
    <w:rsid w:val="00D56C53"/>
    <w:rsid w:val="00D6146F"/>
    <w:rsid w:val="00D74024"/>
    <w:rsid w:val="00D75598"/>
    <w:rsid w:val="00D879F8"/>
    <w:rsid w:val="00DB181A"/>
    <w:rsid w:val="00DB2D98"/>
    <w:rsid w:val="00DD112D"/>
    <w:rsid w:val="00DD368A"/>
    <w:rsid w:val="00DE6546"/>
    <w:rsid w:val="00DE7871"/>
    <w:rsid w:val="00DF2B66"/>
    <w:rsid w:val="00DF5A57"/>
    <w:rsid w:val="00DF7715"/>
    <w:rsid w:val="00E02929"/>
    <w:rsid w:val="00E04F66"/>
    <w:rsid w:val="00E160A5"/>
    <w:rsid w:val="00E16467"/>
    <w:rsid w:val="00E1727E"/>
    <w:rsid w:val="00E24EDB"/>
    <w:rsid w:val="00E26421"/>
    <w:rsid w:val="00E3308D"/>
    <w:rsid w:val="00E40FA5"/>
    <w:rsid w:val="00E41ADE"/>
    <w:rsid w:val="00E55DAD"/>
    <w:rsid w:val="00E70A21"/>
    <w:rsid w:val="00E757E7"/>
    <w:rsid w:val="00E82AEC"/>
    <w:rsid w:val="00E83598"/>
    <w:rsid w:val="00EA6729"/>
    <w:rsid w:val="00EB5C69"/>
    <w:rsid w:val="00EC35C5"/>
    <w:rsid w:val="00EC3EFA"/>
    <w:rsid w:val="00EE101C"/>
    <w:rsid w:val="00EE6963"/>
    <w:rsid w:val="00EF0166"/>
    <w:rsid w:val="00EF25D0"/>
    <w:rsid w:val="00F105D6"/>
    <w:rsid w:val="00F11774"/>
    <w:rsid w:val="00F12D9A"/>
    <w:rsid w:val="00F168F9"/>
    <w:rsid w:val="00F30DBD"/>
    <w:rsid w:val="00F50CDE"/>
    <w:rsid w:val="00F56617"/>
    <w:rsid w:val="00F646DD"/>
    <w:rsid w:val="00F64C64"/>
    <w:rsid w:val="00F800B2"/>
    <w:rsid w:val="00F85438"/>
    <w:rsid w:val="00F917F1"/>
    <w:rsid w:val="00F9196C"/>
    <w:rsid w:val="00F932AF"/>
    <w:rsid w:val="00F964F0"/>
    <w:rsid w:val="00F97EF7"/>
    <w:rsid w:val="00FA1699"/>
    <w:rsid w:val="00FA735F"/>
    <w:rsid w:val="00FB51BD"/>
    <w:rsid w:val="00FC7EA7"/>
    <w:rsid w:val="00FD1D6D"/>
    <w:rsid w:val="00FF320C"/>
    <w:rsid w:val="00FF3856"/>
    <w:rsid w:val="011CB27C"/>
    <w:rsid w:val="093D9105"/>
    <w:rsid w:val="12C1A4DD"/>
    <w:rsid w:val="18AF7EA0"/>
    <w:rsid w:val="1C8C274A"/>
    <w:rsid w:val="21D0C224"/>
    <w:rsid w:val="22EAFC5A"/>
    <w:rsid w:val="246916BA"/>
    <w:rsid w:val="3ADEC827"/>
    <w:rsid w:val="3BF130B3"/>
    <w:rsid w:val="4A4E7188"/>
    <w:rsid w:val="4C1CAE5D"/>
    <w:rsid w:val="501B9A7D"/>
    <w:rsid w:val="56DEA1C9"/>
    <w:rsid w:val="5A36D190"/>
    <w:rsid w:val="5E482ED6"/>
    <w:rsid w:val="6292BC76"/>
    <w:rsid w:val="6A601187"/>
    <w:rsid w:val="6B4997A4"/>
    <w:rsid w:val="705D4CFB"/>
    <w:rsid w:val="7469E60B"/>
    <w:rsid w:val="7C43471F"/>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86068"/>
  <w15:docId w15:val="{5C41C154-4909-451B-A6D7-CE5BC821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E7871"/>
    <w:pPr>
      <w:keepNext/>
      <w:keepLines/>
      <w:numPr>
        <w:numId w:val="13"/>
      </w:numP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E7871"/>
    <w:pPr>
      <w:keepNext/>
      <w:keepLines/>
      <w:numPr>
        <w:ilvl w:val="1"/>
        <w:numId w:val="13"/>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DE7871"/>
    <w:pPr>
      <w:keepNext/>
      <w:keepLines/>
      <w:numPr>
        <w:ilvl w:val="2"/>
        <w:numId w:val="13"/>
      </w:numPr>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3"/>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E21E0"/>
    <w:pPr>
      <w:spacing w:before="180" w:after="180"/>
    </w:pPr>
    <w:rPr>
      <w:rFonts w:ascii="Calibri" w:hAnsi="Calib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6146F"/>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6F0DFB"/>
    <w:pPr>
      <w:numPr>
        <w:numId w:val="0"/>
      </w:num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30AE1"/>
    <w:pPr>
      <w:spacing w:after="100"/>
    </w:pPr>
  </w:style>
  <w:style w:type="paragraph" w:styleId="TOC2">
    <w:name w:val="toc 2"/>
    <w:basedOn w:val="Normal"/>
    <w:next w:val="Normal"/>
    <w:autoRedefine/>
    <w:uiPriority w:val="39"/>
    <w:unhideWhenUsed/>
    <w:rsid w:val="00D30AE1"/>
    <w:pPr>
      <w:spacing w:after="100"/>
      <w:ind w:left="240"/>
    </w:pPr>
  </w:style>
  <w:style w:type="paragraph" w:styleId="TOC3">
    <w:name w:val="toc 3"/>
    <w:basedOn w:val="Normal"/>
    <w:next w:val="Normal"/>
    <w:autoRedefine/>
    <w:uiPriority w:val="39"/>
    <w:unhideWhenUsed/>
    <w:rsid w:val="00D30AE1"/>
    <w:pPr>
      <w:spacing w:after="100"/>
      <w:ind w:left="480"/>
    </w:pPr>
  </w:style>
  <w:style w:type="paragraph" w:styleId="TOC4">
    <w:name w:val="toc 4"/>
    <w:basedOn w:val="Normal"/>
    <w:next w:val="Normal"/>
    <w:autoRedefine/>
    <w:uiPriority w:val="39"/>
    <w:unhideWhenUsed/>
    <w:rsid w:val="00D30AE1"/>
    <w:pPr>
      <w:spacing w:after="100"/>
      <w:ind w:left="720"/>
    </w:pPr>
  </w:style>
  <w:style w:type="paragraph" w:styleId="Header">
    <w:name w:val="header"/>
    <w:basedOn w:val="Normal"/>
    <w:link w:val="HeaderChar"/>
    <w:unhideWhenUsed/>
    <w:rsid w:val="00D30AE1"/>
    <w:pPr>
      <w:tabs>
        <w:tab w:val="center" w:pos="4680"/>
        <w:tab w:val="right" w:pos="9360"/>
      </w:tabs>
      <w:spacing w:after="0"/>
    </w:pPr>
  </w:style>
  <w:style w:type="character" w:customStyle="1" w:styleId="HeaderChar">
    <w:name w:val="Header Char"/>
    <w:basedOn w:val="DefaultParagraphFont"/>
    <w:link w:val="Header"/>
    <w:rsid w:val="00D30AE1"/>
  </w:style>
  <w:style w:type="paragraph" w:styleId="Footer">
    <w:name w:val="footer"/>
    <w:basedOn w:val="Normal"/>
    <w:link w:val="FooterChar"/>
    <w:uiPriority w:val="99"/>
    <w:unhideWhenUsed/>
    <w:rsid w:val="00D30AE1"/>
    <w:pPr>
      <w:tabs>
        <w:tab w:val="center" w:pos="4680"/>
        <w:tab w:val="right" w:pos="9360"/>
      </w:tabs>
      <w:spacing w:after="0"/>
    </w:pPr>
  </w:style>
  <w:style w:type="character" w:customStyle="1" w:styleId="FooterChar">
    <w:name w:val="Footer Char"/>
    <w:basedOn w:val="DefaultParagraphFont"/>
    <w:link w:val="Footer"/>
    <w:uiPriority w:val="99"/>
    <w:rsid w:val="00D30AE1"/>
  </w:style>
  <w:style w:type="table" w:styleId="TableGrid">
    <w:name w:val="Table Grid"/>
    <w:basedOn w:val="TableNormal"/>
    <w:rsid w:val="00587F9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284F13"/>
    <w:rPr>
      <w:color w:val="808080"/>
    </w:rPr>
  </w:style>
  <w:style w:type="character" w:styleId="CommentReference">
    <w:name w:val="annotation reference"/>
    <w:basedOn w:val="DefaultParagraphFont"/>
    <w:semiHidden/>
    <w:unhideWhenUsed/>
    <w:rsid w:val="00995744"/>
    <w:rPr>
      <w:sz w:val="16"/>
      <w:szCs w:val="16"/>
    </w:rPr>
  </w:style>
  <w:style w:type="paragraph" w:styleId="CommentText">
    <w:name w:val="annotation text"/>
    <w:basedOn w:val="Normal"/>
    <w:link w:val="CommentTextChar"/>
    <w:unhideWhenUsed/>
    <w:rsid w:val="00995744"/>
    <w:rPr>
      <w:sz w:val="20"/>
      <w:szCs w:val="20"/>
    </w:rPr>
  </w:style>
  <w:style w:type="character" w:customStyle="1" w:styleId="CommentTextChar">
    <w:name w:val="Comment Text Char"/>
    <w:basedOn w:val="DefaultParagraphFont"/>
    <w:link w:val="CommentText"/>
    <w:rsid w:val="00995744"/>
    <w:rPr>
      <w:sz w:val="20"/>
      <w:szCs w:val="20"/>
    </w:rPr>
  </w:style>
  <w:style w:type="paragraph" w:styleId="CommentSubject">
    <w:name w:val="annotation subject"/>
    <w:basedOn w:val="CommentText"/>
    <w:next w:val="CommentText"/>
    <w:link w:val="CommentSubjectChar"/>
    <w:semiHidden/>
    <w:unhideWhenUsed/>
    <w:rsid w:val="00995744"/>
    <w:rPr>
      <w:b/>
      <w:bCs/>
    </w:rPr>
  </w:style>
  <w:style w:type="character" w:customStyle="1" w:styleId="CommentSubjectChar">
    <w:name w:val="Comment Subject Char"/>
    <w:basedOn w:val="CommentTextChar"/>
    <w:link w:val="CommentSubject"/>
    <w:semiHidden/>
    <w:rsid w:val="00995744"/>
    <w:rPr>
      <w:b/>
      <w:bCs/>
      <w:sz w:val="20"/>
      <w:szCs w:val="20"/>
    </w:rPr>
  </w:style>
  <w:style w:type="paragraph" w:styleId="Revision">
    <w:name w:val="Revision"/>
    <w:hidden/>
    <w:semiHidden/>
    <w:rsid w:val="00A44CC4"/>
    <w:pPr>
      <w:spacing w:after="0"/>
    </w:p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2462</Words>
  <Characters>14040</Characters>
  <Application>Microsoft Office Word</Application>
  <DocSecurity>4</DocSecurity>
  <Lines>117</Lines>
  <Paragraphs>32</Paragraphs>
  <ScaleCrop>false</ScaleCrop>
  <HeadingPairs>
    <vt:vector size="2" baseType="variant">
      <vt:variant>
        <vt:lpstr>Title</vt:lpstr>
      </vt:variant>
      <vt:variant>
        <vt:i4>1</vt:i4>
      </vt:variant>
    </vt:vector>
  </HeadingPairs>
  <TitlesOfParts>
    <vt:vector size="1" baseType="lpstr">
      <vt:lpstr>Design and Simulation Report</vt:lpstr>
    </vt:vector>
  </TitlesOfParts>
  <Company/>
  <LinksUpToDate>false</LinksUpToDate>
  <CharactersWithSpaces>16470</CharactersWithSpaces>
  <SharedDoc>false</SharedDoc>
  <HLinks>
    <vt:vector size="192" baseType="variant">
      <vt:variant>
        <vt:i4>1376305</vt:i4>
      </vt:variant>
      <vt:variant>
        <vt:i4>182</vt:i4>
      </vt:variant>
      <vt:variant>
        <vt:i4>0</vt:i4>
      </vt:variant>
      <vt:variant>
        <vt:i4>5</vt:i4>
      </vt:variant>
      <vt:variant>
        <vt:lpwstr/>
      </vt:variant>
      <vt:variant>
        <vt:lpwstr>_Toc152161477</vt:lpwstr>
      </vt:variant>
      <vt:variant>
        <vt:i4>1376305</vt:i4>
      </vt:variant>
      <vt:variant>
        <vt:i4>176</vt:i4>
      </vt:variant>
      <vt:variant>
        <vt:i4>0</vt:i4>
      </vt:variant>
      <vt:variant>
        <vt:i4>5</vt:i4>
      </vt:variant>
      <vt:variant>
        <vt:lpwstr/>
      </vt:variant>
      <vt:variant>
        <vt:lpwstr>_Toc152161476</vt:lpwstr>
      </vt:variant>
      <vt:variant>
        <vt:i4>1376305</vt:i4>
      </vt:variant>
      <vt:variant>
        <vt:i4>170</vt:i4>
      </vt:variant>
      <vt:variant>
        <vt:i4>0</vt:i4>
      </vt:variant>
      <vt:variant>
        <vt:i4>5</vt:i4>
      </vt:variant>
      <vt:variant>
        <vt:lpwstr/>
      </vt:variant>
      <vt:variant>
        <vt:lpwstr>_Toc152161475</vt:lpwstr>
      </vt:variant>
      <vt:variant>
        <vt:i4>1376305</vt:i4>
      </vt:variant>
      <vt:variant>
        <vt:i4>164</vt:i4>
      </vt:variant>
      <vt:variant>
        <vt:i4>0</vt:i4>
      </vt:variant>
      <vt:variant>
        <vt:i4>5</vt:i4>
      </vt:variant>
      <vt:variant>
        <vt:lpwstr/>
      </vt:variant>
      <vt:variant>
        <vt:lpwstr>_Toc152161474</vt:lpwstr>
      </vt:variant>
      <vt:variant>
        <vt:i4>1376305</vt:i4>
      </vt:variant>
      <vt:variant>
        <vt:i4>158</vt:i4>
      </vt:variant>
      <vt:variant>
        <vt:i4>0</vt:i4>
      </vt:variant>
      <vt:variant>
        <vt:i4>5</vt:i4>
      </vt:variant>
      <vt:variant>
        <vt:lpwstr/>
      </vt:variant>
      <vt:variant>
        <vt:lpwstr>_Toc152161473</vt:lpwstr>
      </vt:variant>
      <vt:variant>
        <vt:i4>1376305</vt:i4>
      </vt:variant>
      <vt:variant>
        <vt:i4>152</vt:i4>
      </vt:variant>
      <vt:variant>
        <vt:i4>0</vt:i4>
      </vt:variant>
      <vt:variant>
        <vt:i4>5</vt:i4>
      </vt:variant>
      <vt:variant>
        <vt:lpwstr/>
      </vt:variant>
      <vt:variant>
        <vt:lpwstr>_Toc152161472</vt:lpwstr>
      </vt:variant>
      <vt:variant>
        <vt:i4>1376305</vt:i4>
      </vt:variant>
      <vt:variant>
        <vt:i4>146</vt:i4>
      </vt:variant>
      <vt:variant>
        <vt:i4>0</vt:i4>
      </vt:variant>
      <vt:variant>
        <vt:i4>5</vt:i4>
      </vt:variant>
      <vt:variant>
        <vt:lpwstr/>
      </vt:variant>
      <vt:variant>
        <vt:lpwstr>_Toc152161471</vt:lpwstr>
      </vt:variant>
      <vt:variant>
        <vt:i4>1376305</vt:i4>
      </vt:variant>
      <vt:variant>
        <vt:i4>140</vt:i4>
      </vt:variant>
      <vt:variant>
        <vt:i4>0</vt:i4>
      </vt:variant>
      <vt:variant>
        <vt:i4>5</vt:i4>
      </vt:variant>
      <vt:variant>
        <vt:lpwstr/>
      </vt:variant>
      <vt:variant>
        <vt:lpwstr>_Toc152161470</vt:lpwstr>
      </vt:variant>
      <vt:variant>
        <vt:i4>1310769</vt:i4>
      </vt:variant>
      <vt:variant>
        <vt:i4>134</vt:i4>
      </vt:variant>
      <vt:variant>
        <vt:i4>0</vt:i4>
      </vt:variant>
      <vt:variant>
        <vt:i4>5</vt:i4>
      </vt:variant>
      <vt:variant>
        <vt:lpwstr/>
      </vt:variant>
      <vt:variant>
        <vt:lpwstr>_Toc152161469</vt:lpwstr>
      </vt:variant>
      <vt:variant>
        <vt:i4>1310769</vt:i4>
      </vt:variant>
      <vt:variant>
        <vt:i4>128</vt:i4>
      </vt:variant>
      <vt:variant>
        <vt:i4>0</vt:i4>
      </vt:variant>
      <vt:variant>
        <vt:i4>5</vt:i4>
      </vt:variant>
      <vt:variant>
        <vt:lpwstr/>
      </vt:variant>
      <vt:variant>
        <vt:lpwstr>_Toc152161468</vt:lpwstr>
      </vt:variant>
      <vt:variant>
        <vt:i4>1310769</vt:i4>
      </vt:variant>
      <vt:variant>
        <vt:i4>122</vt:i4>
      </vt:variant>
      <vt:variant>
        <vt:i4>0</vt:i4>
      </vt:variant>
      <vt:variant>
        <vt:i4>5</vt:i4>
      </vt:variant>
      <vt:variant>
        <vt:lpwstr/>
      </vt:variant>
      <vt:variant>
        <vt:lpwstr>_Toc152161467</vt:lpwstr>
      </vt:variant>
      <vt:variant>
        <vt:i4>1310769</vt:i4>
      </vt:variant>
      <vt:variant>
        <vt:i4>116</vt:i4>
      </vt:variant>
      <vt:variant>
        <vt:i4>0</vt:i4>
      </vt:variant>
      <vt:variant>
        <vt:i4>5</vt:i4>
      </vt:variant>
      <vt:variant>
        <vt:lpwstr/>
      </vt:variant>
      <vt:variant>
        <vt:lpwstr>_Toc152161466</vt:lpwstr>
      </vt:variant>
      <vt:variant>
        <vt:i4>1310769</vt:i4>
      </vt:variant>
      <vt:variant>
        <vt:i4>110</vt:i4>
      </vt:variant>
      <vt:variant>
        <vt:i4>0</vt:i4>
      </vt:variant>
      <vt:variant>
        <vt:i4>5</vt:i4>
      </vt:variant>
      <vt:variant>
        <vt:lpwstr/>
      </vt:variant>
      <vt:variant>
        <vt:lpwstr>_Toc152161465</vt:lpwstr>
      </vt:variant>
      <vt:variant>
        <vt:i4>1310769</vt:i4>
      </vt:variant>
      <vt:variant>
        <vt:i4>104</vt:i4>
      </vt:variant>
      <vt:variant>
        <vt:i4>0</vt:i4>
      </vt:variant>
      <vt:variant>
        <vt:i4>5</vt:i4>
      </vt:variant>
      <vt:variant>
        <vt:lpwstr/>
      </vt:variant>
      <vt:variant>
        <vt:lpwstr>_Toc152161464</vt:lpwstr>
      </vt:variant>
      <vt:variant>
        <vt:i4>1310769</vt:i4>
      </vt:variant>
      <vt:variant>
        <vt:i4>98</vt:i4>
      </vt:variant>
      <vt:variant>
        <vt:i4>0</vt:i4>
      </vt:variant>
      <vt:variant>
        <vt:i4>5</vt:i4>
      </vt:variant>
      <vt:variant>
        <vt:lpwstr/>
      </vt:variant>
      <vt:variant>
        <vt:lpwstr>_Toc152161463</vt:lpwstr>
      </vt:variant>
      <vt:variant>
        <vt:i4>1310769</vt:i4>
      </vt:variant>
      <vt:variant>
        <vt:i4>92</vt:i4>
      </vt:variant>
      <vt:variant>
        <vt:i4>0</vt:i4>
      </vt:variant>
      <vt:variant>
        <vt:i4>5</vt:i4>
      </vt:variant>
      <vt:variant>
        <vt:lpwstr/>
      </vt:variant>
      <vt:variant>
        <vt:lpwstr>_Toc152161462</vt:lpwstr>
      </vt:variant>
      <vt:variant>
        <vt:i4>1310769</vt:i4>
      </vt:variant>
      <vt:variant>
        <vt:i4>86</vt:i4>
      </vt:variant>
      <vt:variant>
        <vt:i4>0</vt:i4>
      </vt:variant>
      <vt:variant>
        <vt:i4>5</vt:i4>
      </vt:variant>
      <vt:variant>
        <vt:lpwstr/>
      </vt:variant>
      <vt:variant>
        <vt:lpwstr>_Toc152161461</vt:lpwstr>
      </vt:variant>
      <vt:variant>
        <vt:i4>1310769</vt:i4>
      </vt:variant>
      <vt:variant>
        <vt:i4>80</vt:i4>
      </vt:variant>
      <vt:variant>
        <vt:i4>0</vt:i4>
      </vt:variant>
      <vt:variant>
        <vt:i4>5</vt:i4>
      </vt:variant>
      <vt:variant>
        <vt:lpwstr/>
      </vt:variant>
      <vt:variant>
        <vt:lpwstr>_Toc152161460</vt:lpwstr>
      </vt:variant>
      <vt:variant>
        <vt:i4>1507377</vt:i4>
      </vt:variant>
      <vt:variant>
        <vt:i4>74</vt:i4>
      </vt:variant>
      <vt:variant>
        <vt:i4>0</vt:i4>
      </vt:variant>
      <vt:variant>
        <vt:i4>5</vt:i4>
      </vt:variant>
      <vt:variant>
        <vt:lpwstr/>
      </vt:variant>
      <vt:variant>
        <vt:lpwstr>_Toc152161459</vt:lpwstr>
      </vt:variant>
      <vt:variant>
        <vt:i4>1507377</vt:i4>
      </vt:variant>
      <vt:variant>
        <vt:i4>68</vt:i4>
      </vt:variant>
      <vt:variant>
        <vt:i4>0</vt:i4>
      </vt:variant>
      <vt:variant>
        <vt:i4>5</vt:i4>
      </vt:variant>
      <vt:variant>
        <vt:lpwstr/>
      </vt:variant>
      <vt:variant>
        <vt:lpwstr>_Toc152161458</vt:lpwstr>
      </vt:variant>
      <vt:variant>
        <vt:i4>1507377</vt:i4>
      </vt:variant>
      <vt:variant>
        <vt:i4>62</vt:i4>
      </vt:variant>
      <vt:variant>
        <vt:i4>0</vt:i4>
      </vt:variant>
      <vt:variant>
        <vt:i4>5</vt:i4>
      </vt:variant>
      <vt:variant>
        <vt:lpwstr/>
      </vt:variant>
      <vt:variant>
        <vt:lpwstr>_Toc152161457</vt:lpwstr>
      </vt:variant>
      <vt:variant>
        <vt:i4>1507377</vt:i4>
      </vt:variant>
      <vt:variant>
        <vt:i4>56</vt:i4>
      </vt:variant>
      <vt:variant>
        <vt:i4>0</vt:i4>
      </vt:variant>
      <vt:variant>
        <vt:i4>5</vt:i4>
      </vt:variant>
      <vt:variant>
        <vt:lpwstr/>
      </vt:variant>
      <vt:variant>
        <vt:lpwstr>_Toc152161456</vt:lpwstr>
      </vt:variant>
      <vt:variant>
        <vt:i4>1507377</vt:i4>
      </vt:variant>
      <vt:variant>
        <vt:i4>50</vt:i4>
      </vt:variant>
      <vt:variant>
        <vt:i4>0</vt:i4>
      </vt:variant>
      <vt:variant>
        <vt:i4>5</vt:i4>
      </vt:variant>
      <vt:variant>
        <vt:lpwstr/>
      </vt:variant>
      <vt:variant>
        <vt:lpwstr>_Toc152161455</vt:lpwstr>
      </vt:variant>
      <vt:variant>
        <vt:i4>1507377</vt:i4>
      </vt:variant>
      <vt:variant>
        <vt:i4>44</vt:i4>
      </vt:variant>
      <vt:variant>
        <vt:i4>0</vt:i4>
      </vt:variant>
      <vt:variant>
        <vt:i4>5</vt:i4>
      </vt:variant>
      <vt:variant>
        <vt:lpwstr/>
      </vt:variant>
      <vt:variant>
        <vt:lpwstr>_Toc152161454</vt:lpwstr>
      </vt:variant>
      <vt:variant>
        <vt:i4>1507377</vt:i4>
      </vt:variant>
      <vt:variant>
        <vt:i4>38</vt:i4>
      </vt:variant>
      <vt:variant>
        <vt:i4>0</vt:i4>
      </vt:variant>
      <vt:variant>
        <vt:i4>5</vt:i4>
      </vt:variant>
      <vt:variant>
        <vt:lpwstr/>
      </vt:variant>
      <vt:variant>
        <vt:lpwstr>_Toc152161453</vt:lpwstr>
      </vt:variant>
      <vt:variant>
        <vt:i4>1507377</vt:i4>
      </vt:variant>
      <vt:variant>
        <vt:i4>32</vt:i4>
      </vt:variant>
      <vt:variant>
        <vt:i4>0</vt:i4>
      </vt:variant>
      <vt:variant>
        <vt:i4>5</vt:i4>
      </vt:variant>
      <vt:variant>
        <vt:lpwstr/>
      </vt:variant>
      <vt:variant>
        <vt:lpwstr>_Toc152161452</vt:lpwstr>
      </vt:variant>
      <vt:variant>
        <vt:i4>1507377</vt:i4>
      </vt:variant>
      <vt:variant>
        <vt:i4>26</vt:i4>
      </vt:variant>
      <vt:variant>
        <vt:i4>0</vt:i4>
      </vt:variant>
      <vt:variant>
        <vt:i4>5</vt:i4>
      </vt:variant>
      <vt:variant>
        <vt:lpwstr/>
      </vt:variant>
      <vt:variant>
        <vt:lpwstr>_Toc152161451</vt:lpwstr>
      </vt:variant>
      <vt:variant>
        <vt:i4>1507377</vt:i4>
      </vt:variant>
      <vt:variant>
        <vt:i4>20</vt:i4>
      </vt:variant>
      <vt:variant>
        <vt:i4>0</vt:i4>
      </vt:variant>
      <vt:variant>
        <vt:i4>5</vt:i4>
      </vt:variant>
      <vt:variant>
        <vt:lpwstr/>
      </vt:variant>
      <vt:variant>
        <vt:lpwstr>_Toc152161450</vt:lpwstr>
      </vt:variant>
      <vt:variant>
        <vt:i4>1441841</vt:i4>
      </vt:variant>
      <vt:variant>
        <vt:i4>14</vt:i4>
      </vt:variant>
      <vt:variant>
        <vt:i4>0</vt:i4>
      </vt:variant>
      <vt:variant>
        <vt:i4>5</vt:i4>
      </vt:variant>
      <vt:variant>
        <vt:lpwstr/>
      </vt:variant>
      <vt:variant>
        <vt:lpwstr>_Toc152161449</vt:lpwstr>
      </vt:variant>
      <vt:variant>
        <vt:i4>1441841</vt:i4>
      </vt:variant>
      <vt:variant>
        <vt:i4>8</vt:i4>
      </vt:variant>
      <vt:variant>
        <vt:i4>0</vt:i4>
      </vt:variant>
      <vt:variant>
        <vt:i4>5</vt:i4>
      </vt:variant>
      <vt:variant>
        <vt:lpwstr/>
      </vt:variant>
      <vt:variant>
        <vt:lpwstr>_Toc152161448</vt:lpwstr>
      </vt:variant>
      <vt:variant>
        <vt:i4>1441841</vt:i4>
      </vt:variant>
      <vt:variant>
        <vt:i4>2</vt:i4>
      </vt:variant>
      <vt:variant>
        <vt:i4>0</vt:i4>
      </vt:variant>
      <vt:variant>
        <vt:i4>5</vt:i4>
      </vt:variant>
      <vt:variant>
        <vt:lpwstr/>
      </vt:variant>
      <vt:variant>
        <vt:lpwstr>_Toc152161447</vt:lpwstr>
      </vt:variant>
      <vt:variant>
        <vt:i4>8323161</vt:i4>
      </vt:variant>
      <vt:variant>
        <vt:i4>0</vt:i4>
      </vt:variant>
      <vt:variant>
        <vt:i4>0</vt:i4>
      </vt:variant>
      <vt:variant>
        <vt:i4>5</vt:i4>
      </vt:variant>
      <vt:variant>
        <vt:lpwstr>mailto:kyoung14@kumc.edu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Simulation Report</dc:title>
  <dc:subject/>
  <dc:creator>FACTS Core Engine for Continuous Endpoint</dc:creator>
  <cp:keywords/>
  <cp:lastModifiedBy>Jianzheng Wu</cp:lastModifiedBy>
  <cp:revision>265</cp:revision>
  <dcterms:created xsi:type="dcterms:W3CDTF">2023-10-20T19:48:00Z</dcterms:created>
  <dcterms:modified xsi:type="dcterms:W3CDTF">2023-11-30T19:59:00Z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20, 2023</vt:lpwstr>
  </property>
  <property fmtid="{D5CDD505-2E9C-101B-9397-08002B2CF9AE}" pid="3" name="fontsize">
    <vt:lpwstr>11pt</vt:lpwstr>
  </property>
  <property fmtid="{D5CDD505-2E9C-101B-9397-08002B2CF9AE}" pid="4" name="geometry">
    <vt:lpwstr>margin=1in</vt:lpwstr>
  </property>
  <property fmtid="{D5CDD505-2E9C-101B-9397-08002B2CF9AE}" pid="5" name="output">
    <vt:lpwstr/>
  </property>
  <property fmtid="{D5CDD505-2E9C-101B-9397-08002B2CF9AE}" pid="6" name="params">
    <vt:lpwstr/>
  </property>
</Properties>
</file>